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38" w:rsidRDefault="008B0538">
      <w:pPr>
        <w:pStyle w:val="Ttulo"/>
        <w:rPr>
          <w:ins w:id="0" w:author="MARCIO BALOTIN" w:date="2018-03-20T21:40:00Z"/>
        </w:rPr>
      </w:pPr>
      <w:proofErr w:type="spellStart"/>
      <w:ins w:id="1" w:author="MARCIO BALOTIN" w:date="2018-03-20T21:40:00Z">
        <w:r>
          <w:t>WattaFood</w:t>
        </w:r>
        <w:proofErr w:type="spellEnd"/>
      </w:ins>
    </w:p>
    <w:p w:rsidR="003C7438" w:rsidDel="008B0538" w:rsidRDefault="003C7438">
      <w:pPr>
        <w:pStyle w:val="Ttulo"/>
        <w:rPr>
          <w:del w:id="2" w:author="MARCIO BALOTIN" w:date="2018-03-20T21:40:00Z"/>
        </w:rPr>
      </w:pPr>
      <w:del w:id="3" w:author="MARCIO BALOTIN" w:date="2018-03-20T21:40:00Z">
        <w:r w:rsidDel="008B0538">
          <w:fldChar w:fldCharType="begin"/>
        </w:r>
        <w:r w:rsidDel="008B0538">
          <w:delInstrText xml:space="preserve"> SUBJECT  \* MERGEFORMAT </w:delInstrText>
        </w:r>
        <w:r w:rsidDel="008B0538">
          <w:fldChar w:fldCharType="separate"/>
        </w:r>
        <w:r w:rsidR="00241C30" w:rsidDel="008B0538">
          <w:delText>&lt;Project Name&gt;</w:delText>
        </w:r>
        <w:r w:rsidDel="008B0538">
          <w:fldChar w:fldCharType="end"/>
        </w:r>
      </w:del>
    </w:p>
    <w:p w:rsidR="003C7438" w:rsidRDefault="000E05E9">
      <w:pPr>
        <w:pStyle w:val="Ttulo"/>
      </w:pPr>
      <w:fldSimple w:instr=" TITLE  \* MERGEFORMAT ">
        <w:r w:rsidR="00241C30">
          <w:t>Iteration Plan</w:t>
        </w:r>
      </w:fldSimple>
    </w:p>
    <w:p w:rsidR="003C7438" w:rsidRDefault="003C7438">
      <w:pPr>
        <w:pStyle w:val="Ttulo"/>
        <w:jc w:val="left"/>
      </w:pPr>
    </w:p>
    <w:p w:rsidR="003C7438" w:rsidRDefault="003C7438">
      <w:pPr>
        <w:pStyle w:val="Ttulo1"/>
        <w:rPr>
          <w:b w:val="0"/>
        </w:rPr>
      </w:pPr>
      <w:r>
        <w:t>Key Milestones</w:t>
      </w:r>
    </w:p>
    <w:p w:rsidR="003C7438" w:rsidRDefault="003C7438">
      <w:pPr>
        <w:pStyle w:val="InfoBlue"/>
        <w:rPr>
          <w:vanish w:val="0"/>
        </w:rPr>
      </w:pPr>
      <w:r>
        <w:rPr>
          <w:vanish w:val="0"/>
        </w:rPr>
        <w:t>[</w:t>
      </w:r>
      <w:r w:rsidR="00A15332">
        <w:rPr>
          <w:vanish w:val="0"/>
        </w:rPr>
        <w:t xml:space="preserve">Key dates </w:t>
      </w:r>
      <w:r>
        <w:rPr>
          <w:vanish w:val="0"/>
        </w:rPr>
        <w:t xml:space="preserve">showing timelines, </w:t>
      </w:r>
      <w:r w:rsidR="00A15332">
        <w:rPr>
          <w:vanish w:val="0"/>
        </w:rPr>
        <w:t>such as star</w:t>
      </w:r>
      <w:r w:rsidR="009D6937">
        <w:rPr>
          <w:vanish w:val="0"/>
        </w:rPr>
        <w:t>t</w:t>
      </w:r>
      <w:r w:rsidR="00A15332">
        <w:rPr>
          <w:vanish w:val="0"/>
        </w:rPr>
        <w:t xml:space="preserve"> and end date, </w:t>
      </w:r>
      <w:r>
        <w:rPr>
          <w:vanish w:val="0"/>
        </w:rPr>
        <w:t xml:space="preserve">intermediate milestones, </w:t>
      </w:r>
      <w:r w:rsidR="00A15332">
        <w:rPr>
          <w:vanish w:val="0"/>
        </w:rPr>
        <w:t xml:space="preserve">synchronization points with others teams, </w:t>
      </w:r>
      <w:r>
        <w:rPr>
          <w:vanish w:val="0"/>
        </w:rPr>
        <w:t>demos and so on for the iteration.]</w:t>
      </w:r>
    </w:p>
    <w:tbl>
      <w:tblPr>
        <w:tblW w:w="63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872"/>
      </w:tblGrid>
      <w:tr w:rsidR="003C7438">
        <w:tc>
          <w:tcPr>
            <w:tcW w:w="4428" w:type="dxa"/>
          </w:tcPr>
          <w:p w:rsidR="003C7438" w:rsidRDefault="003C7438">
            <w:pPr>
              <w:rPr>
                <w:b/>
                <w:bCs/>
              </w:rPr>
            </w:pPr>
            <w:bookmarkStart w:id="4" w:name="OLE_LINK1"/>
            <w:r>
              <w:rPr>
                <w:b/>
                <w:bCs/>
              </w:rPr>
              <w:t>Milestone</w:t>
            </w:r>
          </w:p>
        </w:tc>
        <w:tc>
          <w:tcPr>
            <w:tcW w:w="1872" w:type="dxa"/>
          </w:tcPr>
          <w:p w:rsidR="003C7438" w:rsidRDefault="003C7438">
            <w:pPr>
              <w:rPr>
                <w:b/>
                <w:bCs/>
              </w:rPr>
            </w:pPr>
            <w:r>
              <w:rPr>
                <w:b/>
                <w:bCs/>
              </w:rPr>
              <w:t>Date</w:t>
            </w:r>
          </w:p>
        </w:tc>
      </w:tr>
      <w:tr w:rsidR="003C7438">
        <w:tc>
          <w:tcPr>
            <w:tcW w:w="4428" w:type="dxa"/>
          </w:tcPr>
          <w:p w:rsidR="003C7438" w:rsidRDefault="003C7438">
            <w:del w:id="5" w:author="MARCIO BALOTIN" w:date="2018-03-20T21:44:00Z">
              <w:r w:rsidDel="008B0538">
                <w:delText>Iteration Start</w:delText>
              </w:r>
            </w:del>
            <w:proofErr w:type="spellStart"/>
            <w:ins w:id="6" w:author="MARCIO BALOTIN" w:date="2018-03-20T21:44:00Z">
              <w:r w:rsidR="008B0538">
                <w:t>Início</w:t>
              </w:r>
              <w:proofErr w:type="spellEnd"/>
              <w:r w:rsidR="008B0538">
                <w:t xml:space="preserve"> da </w:t>
              </w:r>
              <w:proofErr w:type="spellStart"/>
              <w:r w:rsidR="008B0538">
                <w:t>Iteração</w:t>
              </w:r>
            </w:ins>
            <w:proofErr w:type="spellEnd"/>
          </w:p>
        </w:tc>
        <w:tc>
          <w:tcPr>
            <w:tcW w:w="1872" w:type="dxa"/>
          </w:tcPr>
          <w:p w:rsidR="003C7438" w:rsidRDefault="008B0538">
            <w:ins w:id="7" w:author="MARCIO BALOTIN" w:date="2018-03-20T21:43:00Z">
              <w:r>
                <w:t>20/03/2018</w:t>
              </w:r>
            </w:ins>
          </w:p>
        </w:tc>
      </w:tr>
      <w:tr w:rsidR="0087320D">
        <w:trPr>
          <w:ins w:id="8" w:author="MARCIO BALOTIN" w:date="2018-03-20T21:50:00Z"/>
        </w:trPr>
        <w:tc>
          <w:tcPr>
            <w:tcW w:w="4428" w:type="dxa"/>
          </w:tcPr>
          <w:p w:rsidR="0087320D" w:rsidDel="008B0538" w:rsidRDefault="0087320D" w:rsidP="0087320D">
            <w:pPr>
              <w:rPr>
                <w:ins w:id="9" w:author="MARCIO BALOTIN" w:date="2018-03-20T21:50:00Z"/>
              </w:rPr>
            </w:pPr>
            <w:proofErr w:type="spellStart"/>
            <w:ins w:id="10" w:author="MARCIO BALOTIN" w:date="2018-03-20T21:54:00Z">
              <w:r>
                <w:t>Definição</w:t>
              </w:r>
              <w:proofErr w:type="spellEnd"/>
              <w:r>
                <w:t xml:space="preserve"> de </w:t>
              </w:r>
              <w:proofErr w:type="spellStart"/>
              <w:r>
                <w:t>Riscos</w:t>
              </w:r>
              <w:proofErr w:type="spellEnd"/>
              <w:r>
                <w:t>, Stakeholders</w:t>
              </w:r>
            </w:ins>
          </w:p>
        </w:tc>
        <w:tc>
          <w:tcPr>
            <w:tcW w:w="1872" w:type="dxa"/>
          </w:tcPr>
          <w:p w:rsidR="0087320D" w:rsidRDefault="0087320D" w:rsidP="0087320D">
            <w:pPr>
              <w:rPr>
                <w:ins w:id="11" w:author="MARCIO BALOTIN" w:date="2018-03-20T21:50:00Z"/>
              </w:rPr>
            </w:pPr>
            <w:ins w:id="12" w:author="MARCIO BALOTIN" w:date="2018-03-20T21:53:00Z">
              <w:r>
                <w:t>22/03/2018</w:t>
              </w:r>
            </w:ins>
          </w:p>
        </w:tc>
      </w:tr>
      <w:tr w:rsidR="0087320D">
        <w:trPr>
          <w:ins w:id="13" w:author="MARCIO BALOTIN" w:date="2018-03-20T21:54:00Z"/>
        </w:trPr>
        <w:tc>
          <w:tcPr>
            <w:tcW w:w="4428" w:type="dxa"/>
          </w:tcPr>
          <w:p w:rsidR="0087320D" w:rsidRDefault="0087320D" w:rsidP="0087320D">
            <w:pPr>
              <w:rPr>
                <w:ins w:id="14" w:author="MARCIO BALOTIN" w:date="2018-03-20T21:54:00Z"/>
              </w:rPr>
            </w:pPr>
            <w:proofErr w:type="spellStart"/>
            <w:ins w:id="15" w:author="MARCIO BALOTIN" w:date="2018-03-20T21:54:00Z">
              <w:r>
                <w:t>Levantamento</w:t>
              </w:r>
              <w:proofErr w:type="spellEnd"/>
              <w:r>
                <w:t xml:space="preserve"> de </w:t>
              </w:r>
              <w:proofErr w:type="spellStart"/>
              <w:r>
                <w:t>Requisitos</w:t>
              </w:r>
              <w:proofErr w:type="spellEnd"/>
            </w:ins>
          </w:p>
        </w:tc>
        <w:tc>
          <w:tcPr>
            <w:tcW w:w="1872" w:type="dxa"/>
          </w:tcPr>
          <w:p w:rsidR="0087320D" w:rsidRDefault="0087320D" w:rsidP="0087320D">
            <w:pPr>
              <w:rPr>
                <w:ins w:id="16" w:author="MARCIO BALOTIN" w:date="2018-03-20T21:54:00Z"/>
              </w:rPr>
            </w:pPr>
            <w:ins w:id="17" w:author="MARCIO BALOTIN" w:date="2018-03-20T21:54:00Z">
              <w:r>
                <w:t>03/04/2018</w:t>
              </w:r>
            </w:ins>
          </w:p>
        </w:tc>
      </w:tr>
      <w:tr w:rsidR="0087320D">
        <w:trPr>
          <w:ins w:id="18" w:author="MARCIO BALOTIN" w:date="2018-03-20T21:51:00Z"/>
        </w:trPr>
        <w:tc>
          <w:tcPr>
            <w:tcW w:w="4428" w:type="dxa"/>
          </w:tcPr>
          <w:p w:rsidR="0087320D" w:rsidRDefault="0087320D" w:rsidP="0087320D">
            <w:pPr>
              <w:rPr>
                <w:ins w:id="19" w:author="MARCIO BALOTIN" w:date="2018-03-20T21:51:00Z"/>
              </w:rPr>
            </w:pPr>
            <w:proofErr w:type="spellStart"/>
            <w:ins w:id="20" w:author="MARCIO BALOTIN" w:date="2018-03-20T21:52:00Z">
              <w:r>
                <w:t>Criação</w:t>
              </w:r>
              <w:proofErr w:type="spellEnd"/>
              <w:r>
                <w:t xml:space="preserve"> do Plano de </w:t>
              </w:r>
              <w:proofErr w:type="spellStart"/>
              <w:r>
                <w:t>Projetos</w:t>
              </w:r>
            </w:ins>
            <w:proofErr w:type="spellEnd"/>
          </w:p>
        </w:tc>
        <w:tc>
          <w:tcPr>
            <w:tcW w:w="1872" w:type="dxa"/>
          </w:tcPr>
          <w:p w:rsidR="0087320D" w:rsidRDefault="0087320D" w:rsidP="0087320D">
            <w:pPr>
              <w:rPr>
                <w:ins w:id="21" w:author="MARCIO BALOTIN" w:date="2018-03-20T21:51:00Z"/>
              </w:rPr>
            </w:pPr>
            <w:ins w:id="22" w:author="MARCIO BALOTIN" w:date="2018-03-20T21:54:00Z">
              <w:r>
                <w:t>10/04/2018</w:t>
              </w:r>
            </w:ins>
          </w:p>
        </w:tc>
      </w:tr>
      <w:tr w:rsidR="0087320D">
        <w:tc>
          <w:tcPr>
            <w:tcW w:w="4428" w:type="dxa"/>
          </w:tcPr>
          <w:p w:rsidR="0087320D" w:rsidRDefault="0087320D" w:rsidP="0087320D">
            <w:del w:id="23" w:author="MARCIO BALOTIN" w:date="2018-03-20T21:44:00Z">
              <w:r w:rsidDel="008B0538">
                <w:delText>Iteration Stop</w:delText>
              </w:r>
            </w:del>
            <w:proofErr w:type="spellStart"/>
            <w:ins w:id="24" w:author="MARCIO BALOTIN" w:date="2018-03-20T21:44:00Z">
              <w:r>
                <w:t>Fim</w:t>
              </w:r>
              <w:proofErr w:type="spellEnd"/>
              <w:r>
                <w:t xml:space="preserve"> da </w:t>
              </w:r>
              <w:proofErr w:type="spellStart"/>
              <w:r>
                <w:t>Iteração</w:t>
              </w:r>
            </w:ins>
            <w:proofErr w:type="spellEnd"/>
          </w:p>
        </w:tc>
        <w:tc>
          <w:tcPr>
            <w:tcW w:w="1872" w:type="dxa"/>
          </w:tcPr>
          <w:p w:rsidR="0087320D" w:rsidRDefault="0087320D" w:rsidP="0087320D">
            <w:ins w:id="25" w:author="MARCIO BALOTIN" w:date="2018-03-20T21:50:00Z">
              <w:r>
                <w:t>12/04/2018</w:t>
              </w:r>
            </w:ins>
          </w:p>
        </w:tc>
      </w:tr>
      <w:bookmarkEnd w:id="4"/>
    </w:tbl>
    <w:p w:rsidR="003C7438" w:rsidRDefault="003C7438">
      <w:pPr>
        <w:pStyle w:val="Corpodetexto"/>
        <w:ind w:left="0"/>
      </w:pPr>
    </w:p>
    <w:p w:rsidR="0087320D" w:rsidRPr="0087320D" w:rsidRDefault="00A15332">
      <w:pPr>
        <w:pStyle w:val="Ttulo1"/>
        <w:rPr>
          <w:ins w:id="26" w:author="MARCIO BALOTIN" w:date="2018-03-20T21:58:00Z"/>
          <w:rPrChange w:id="27" w:author="MARCIO BALOTIN" w:date="2018-03-20T21:58:00Z">
            <w:rPr>
              <w:ins w:id="28" w:author="MARCIO BALOTIN" w:date="2018-03-20T21:58:00Z"/>
            </w:rPr>
          </w:rPrChange>
        </w:rPr>
        <w:pPrChange w:id="29" w:author="MARCIO BALOTIN" w:date="2018-03-20T21:58:00Z">
          <w:pPr>
            <w:pStyle w:val="InfoBlue"/>
          </w:pPr>
        </w:pPrChange>
      </w:pPr>
      <w:r>
        <w:t>High-level</w:t>
      </w:r>
      <w:r w:rsidR="003C7438">
        <w:t xml:space="preserve"> Objectives</w:t>
      </w:r>
    </w:p>
    <w:p w:rsidR="003C7438" w:rsidDel="0087320D" w:rsidRDefault="0087320D">
      <w:pPr>
        <w:pStyle w:val="Ttulo1"/>
        <w:numPr>
          <w:ilvl w:val="0"/>
          <w:numId w:val="0"/>
          <w:numberingChange w:id="30" w:author="rbalduino" w:date="2006-09-14T14:45:00Z" w:original="%1:2:0:."/>
        </w:numPr>
        <w:ind w:left="720"/>
        <w:rPr>
          <w:del w:id="31" w:author="MARCIO BALOTIN" w:date="2018-03-20T21:58:00Z"/>
          <w:b w:val="0"/>
        </w:rPr>
        <w:pPrChange w:id="32" w:author="MARCIO BALOTIN" w:date="2018-03-20T21:58:00Z">
          <w:pPr>
            <w:pStyle w:val="Ttulo1"/>
          </w:pPr>
        </w:pPrChange>
      </w:pPr>
      <w:ins w:id="33" w:author="MARCIO BALOTIN" w:date="2018-03-20T21:58:00Z">
        <w:r w:rsidDel="0087320D">
          <w:rPr>
            <w:b w:val="0"/>
          </w:rPr>
          <w:t xml:space="preserve"> </w:t>
        </w:r>
      </w:ins>
    </w:p>
    <w:p w:rsidR="003C7438" w:rsidDel="0087320D" w:rsidRDefault="003C7438">
      <w:pPr>
        <w:pStyle w:val="Ttulo1"/>
        <w:numPr>
          <w:ilvl w:val="0"/>
          <w:numId w:val="0"/>
          <w:numberingChange w:id="34" w:author="rbalduino" w:date="2006-09-14T14:45:00Z" w:original=""/>
        </w:numPr>
        <w:ind w:left="720"/>
        <w:rPr>
          <w:del w:id="35" w:author="MARCIO BALOTIN" w:date="2018-03-20T21:57:00Z"/>
          <w:vanish/>
        </w:rPr>
        <w:pPrChange w:id="36" w:author="MARCIO BALOTIN" w:date="2018-03-20T21:58:00Z">
          <w:pPr>
            <w:pStyle w:val="Corpodetexto"/>
            <w:numPr>
              <w:numId w:val="23"/>
            </w:numPr>
            <w:tabs>
              <w:tab w:val="num" w:pos="1440"/>
            </w:tabs>
            <w:ind w:left="1440" w:hanging="360"/>
          </w:pPr>
        </w:pPrChange>
      </w:pPr>
      <w:r>
        <w:rPr>
          <w:vanish/>
        </w:rPr>
        <w:t>[</w:t>
      </w:r>
      <w:r w:rsidR="00A15332">
        <w:rPr>
          <w:vanish/>
        </w:rPr>
        <w:t>Key o</w:t>
      </w:r>
      <w:r>
        <w:rPr>
          <w:vanish/>
        </w:rPr>
        <w:t>bjectives</w:t>
      </w:r>
      <w:r w:rsidR="00A15332">
        <w:rPr>
          <w:vanish/>
        </w:rPr>
        <w:t>, typically one to five, for the iteration</w:t>
      </w:r>
      <w:r w:rsidR="00FB1FB8">
        <w:rPr>
          <w:vanish/>
        </w:rPr>
        <w:t>. Some examples are listed below.</w:t>
      </w:r>
      <w:r>
        <w:rPr>
          <w:vanish/>
        </w:rPr>
        <w:t>]</w:t>
      </w:r>
    </w:p>
    <w:p w:rsidR="0087320D" w:rsidRPr="0087320D" w:rsidRDefault="0087320D">
      <w:pPr>
        <w:pStyle w:val="Ttulo1"/>
        <w:numPr>
          <w:ilvl w:val="0"/>
          <w:numId w:val="0"/>
        </w:numPr>
        <w:ind w:left="720"/>
        <w:rPr>
          <w:ins w:id="37" w:author="MARCIO BALOTIN" w:date="2018-03-20T21:57:00Z"/>
          <w:vanish/>
          <w:rPrChange w:id="38" w:author="MARCIO BALOTIN" w:date="2018-03-20T21:57:00Z">
            <w:rPr>
              <w:ins w:id="39" w:author="MARCIO BALOTIN" w:date="2018-03-20T21:57:00Z"/>
              <w:vanish w:val="0"/>
            </w:rPr>
          </w:rPrChange>
        </w:rPr>
        <w:pPrChange w:id="40" w:author="MARCIO BALOTIN" w:date="2018-03-20T21:58:00Z">
          <w:pPr>
            <w:pStyle w:val="InfoBlue"/>
          </w:pPr>
        </w:pPrChange>
      </w:pPr>
    </w:p>
    <w:p w:rsidR="000561FC" w:rsidRPr="0087320D" w:rsidDel="0087320D" w:rsidRDefault="000561FC">
      <w:pPr>
        <w:pStyle w:val="Corpodetexto"/>
        <w:numPr>
          <w:ilvl w:val="0"/>
          <w:numId w:val="23"/>
          <w:numberingChange w:id="41" w:author="rbalduino" w:date="2006-09-14T14:45:00Z" w:original=""/>
        </w:numPr>
        <w:ind w:left="0"/>
        <w:rPr>
          <w:del w:id="42" w:author="MARCIO BALOTIN" w:date="2018-03-20T21:57:00Z"/>
          <w:i/>
          <w:iCs/>
          <w:rPrChange w:id="43" w:author="MARCIO BALOTIN" w:date="2018-03-20T21:59:00Z">
            <w:rPr>
              <w:del w:id="44" w:author="MARCIO BALOTIN" w:date="2018-03-20T21:57:00Z"/>
              <w:i/>
              <w:iCs/>
              <w:color w:val="0000FF"/>
            </w:rPr>
          </w:rPrChange>
        </w:rPr>
        <w:pPrChange w:id="45" w:author="MARCIO BALOTIN" w:date="2018-03-20T21:57:00Z">
          <w:pPr>
            <w:pStyle w:val="Corpodetexto"/>
            <w:numPr>
              <w:numId w:val="23"/>
            </w:numPr>
            <w:tabs>
              <w:tab w:val="num" w:pos="1440"/>
            </w:tabs>
            <w:ind w:left="1440" w:hanging="360"/>
          </w:pPr>
        </w:pPrChange>
      </w:pPr>
      <w:del w:id="46" w:author="MARCIO BALOTIN" w:date="2018-03-20T21:57:00Z">
        <w:r w:rsidRPr="0087320D" w:rsidDel="0087320D">
          <w:rPr>
            <w:i/>
            <w:iCs/>
            <w:rPrChange w:id="47" w:author="MARCIO BALOTIN" w:date="2018-03-20T21:59:00Z">
              <w:rPr>
                <w:i/>
                <w:iCs/>
                <w:color w:val="0000FF"/>
              </w:rPr>
            </w:rPrChange>
          </w:rPr>
          <w:delText>Address usability issues raised by department X</w:delText>
        </w:r>
      </w:del>
    </w:p>
    <w:p w:rsidR="000561FC" w:rsidRPr="0087320D" w:rsidDel="0087320D" w:rsidRDefault="000561FC">
      <w:pPr>
        <w:pStyle w:val="Corpodetexto"/>
        <w:numPr>
          <w:ilvl w:val="0"/>
          <w:numId w:val="23"/>
          <w:numberingChange w:id="48" w:author="rbalduino" w:date="2006-09-14T14:45:00Z" w:original=""/>
        </w:numPr>
        <w:ind w:left="0"/>
        <w:rPr>
          <w:del w:id="49" w:author="MARCIO BALOTIN" w:date="2018-03-20T21:57:00Z"/>
          <w:i/>
          <w:iCs/>
          <w:rPrChange w:id="50" w:author="MARCIO BALOTIN" w:date="2018-03-20T21:59:00Z">
            <w:rPr>
              <w:del w:id="51" w:author="MARCIO BALOTIN" w:date="2018-03-20T21:57:00Z"/>
              <w:i/>
              <w:iCs/>
              <w:color w:val="0000FF"/>
            </w:rPr>
          </w:rPrChange>
        </w:rPr>
        <w:pPrChange w:id="52" w:author="MARCIO BALOTIN" w:date="2018-03-20T21:57:00Z">
          <w:pPr>
            <w:pStyle w:val="Corpodetexto"/>
            <w:numPr>
              <w:numId w:val="23"/>
            </w:numPr>
            <w:tabs>
              <w:tab w:val="num" w:pos="1440"/>
            </w:tabs>
            <w:ind w:left="1440" w:hanging="360"/>
          </w:pPr>
        </w:pPrChange>
      </w:pPr>
      <w:del w:id="53" w:author="MARCIO BALOTIN" w:date="2018-03-20T21:57:00Z">
        <w:r w:rsidRPr="0087320D" w:rsidDel="0087320D">
          <w:rPr>
            <w:i/>
            <w:iCs/>
            <w:rPrChange w:id="54" w:author="MARCIO BALOTIN" w:date="2018-03-20T21:59:00Z">
              <w:rPr>
                <w:i/>
                <w:iCs/>
                <w:color w:val="0000FF"/>
              </w:rPr>
            </w:rPrChange>
          </w:rPr>
          <w:delText>Deliver key scenarios showcasing meaningful integration with System Y</w:delText>
        </w:r>
      </w:del>
    </w:p>
    <w:p w:rsidR="000561FC" w:rsidRPr="0087320D" w:rsidDel="008B0538" w:rsidRDefault="000561FC">
      <w:pPr>
        <w:pStyle w:val="Corpodetexto"/>
        <w:numPr>
          <w:ilvl w:val="0"/>
          <w:numId w:val="23"/>
          <w:numberingChange w:id="55" w:author="rbalduino" w:date="2006-09-14T14:45:00Z" w:original=""/>
        </w:numPr>
        <w:ind w:left="0"/>
        <w:rPr>
          <w:del w:id="56" w:author="MARCIO BALOTIN" w:date="2018-03-20T21:48:00Z"/>
          <w:rPrChange w:id="57" w:author="MARCIO BALOTIN" w:date="2018-03-20T21:59:00Z">
            <w:rPr>
              <w:del w:id="58" w:author="MARCIO BALOTIN" w:date="2018-03-20T21:48:00Z"/>
              <w:i/>
              <w:iCs/>
              <w:color w:val="0000FF"/>
            </w:rPr>
          </w:rPrChange>
        </w:rPr>
        <w:pPrChange w:id="59" w:author="MARCIO BALOTIN" w:date="2018-03-20T21:57:00Z">
          <w:pPr>
            <w:pStyle w:val="Corpodetexto"/>
            <w:numPr>
              <w:numId w:val="23"/>
            </w:numPr>
            <w:tabs>
              <w:tab w:val="num" w:pos="1440"/>
            </w:tabs>
            <w:ind w:left="1440" w:hanging="360"/>
          </w:pPr>
        </w:pPrChange>
      </w:pPr>
      <w:del w:id="60" w:author="MARCIO BALOTIN" w:date="2018-03-20T21:57:00Z">
        <w:r w:rsidRPr="0087320D" w:rsidDel="0087320D">
          <w:rPr>
            <w:i/>
            <w:iCs/>
            <w:rPrChange w:id="61" w:author="MARCIO BALOTIN" w:date="2018-03-20T21:59:00Z">
              <w:rPr>
                <w:i/>
                <w:iCs/>
                <w:color w:val="0000FF"/>
              </w:rPr>
            </w:rPrChange>
          </w:rPr>
          <w:delText>Deliver a technical demo at EXPOWEST</w:delText>
        </w:r>
      </w:del>
    </w:p>
    <w:p w:rsidR="008B0538" w:rsidRPr="0087320D" w:rsidDel="0087320D" w:rsidRDefault="008B0538">
      <w:pPr>
        <w:pStyle w:val="Corpodetexto"/>
        <w:numPr>
          <w:numberingChange w:id="62" w:author="rbalduino" w:date="2006-09-14T14:45:00Z" w:original=""/>
        </w:numPr>
        <w:ind w:left="0"/>
        <w:rPr>
          <w:del w:id="63" w:author="MARCIO BALOTIN" w:date="2018-03-20T21:57:00Z"/>
          <w:i/>
          <w:iCs/>
          <w:rPrChange w:id="64" w:author="MARCIO BALOTIN" w:date="2018-03-20T21:59:00Z">
            <w:rPr>
              <w:del w:id="65" w:author="MARCIO BALOTIN" w:date="2018-03-20T21:57:00Z"/>
              <w:i/>
              <w:iCs/>
              <w:color w:val="0000FF"/>
            </w:rPr>
          </w:rPrChange>
        </w:rPr>
        <w:pPrChange w:id="66" w:author="MARCIO BALOTIN" w:date="2018-03-20T21:57:00Z">
          <w:pPr>
            <w:pStyle w:val="Corpodetexto"/>
            <w:numPr>
              <w:numId w:val="23"/>
            </w:numPr>
            <w:tabs>
              <w:tab w:val="num" w:pos="1440"/>
            </w:tabs>
            <w:ind w:left="1440" w:hanging="360"/>
          </w:pPr>
        </w:pPrChange>
      </w:pPr>
    </w:p>
    <w:p w:rsidR="008B0538" w:rsidRPr="0087320D" w:rsidRDefault="008B0538">
      <w:pPr>
        <w:pStyle w:val="InfoBlue"/>
        <w:numPr>
          <w:numberingChange w:id="67" w:author="rbalduino" w:date="2006-09-14T14:45:00Z" w:original=""/>
        </w:numPr>
        <w:rPr>
          <w:ins w:id="68" w:author="MARCIO BALOTIN" w:date="2018-03-20T21:48:00Z"/>
          <w:i w:val="0"/>
          <w:color w:val="auto"/>
          <w:rPrChange w:id="69" w:author="MARCIO BALOTIN" w:date="2018-03-20T21:59:00Z">
            <w:rPr>
              <w:ins w:id="70" w:author="MARCIO BALOTIN" w:date="2018-03-20T21:48:00Z"/>
              <w:i/>
              <w:iCs/>
              <w:color w:val="0000FF"/>
            </w:rPr>
          </w:rPrChange>
        </w:rPr>
        <w:pPrChange w:id="71" w:author="MARCIO BALOTIN" w:date="2018-03-20T21:57:00Z">
          <w:pPr>
            <w:pStyle w:val="Corpodetexto"/>
            <w:numPr>
              <w:numId w:val="23"/>
            </w:numPr>
            <w:tabs>
              <w:tab w:val="num" w:pos="1440"/>
            </w:tabs>
            <w:ind w:left="1440" w:hanging="360"/>
          </w:pPr>
        </w:pPrChange>
      </w:pPr>
    </w:p>
    <w:p w:rsidR="008B0538" w:rsidRPr="0087320D" w:rsidDel="008B0538" w:rsidRDefault="008B0538">
      <w:pPr>
        <w:pStyle w:val="Corpodetexto"/>
        <w:numPr>
          <w:ilvl w:val="0"/>
          <w:numId w:val="23"/>
        </w:numPr>
        <w:rPr>
          <w:del w:id="72" w:author="MARCIO BALOTIN" w:date="2018-03-20T21:48:00Z"/>
          <w:i/>
          <w:iCs/>
          <w:rPrChange w:id="73" w:author="MARCIO BALOTIN" w:date="2018-03-20T21:59:00Z">
            <w:rPr>
              <w:del w:id="74" w:author="MARCIO BALOTIN" w:date="2018-03-20T21:48:00Z"/>
              <w:i/>
              <w:iCs/>
              <w:color w:val="0000FF"/>
            </w:rPr>
          </w:rPrChange>
        </w:rPr>
      </w:pPr>
    </w:p>
    <w:p w:rsidR="008B0538" w:rsidRPr="0087320D" w:rsidDel="008B0538" w:rsidRDefault="008B0538">
      <w:pPr>
        <w:pStyle w:val="Corpodetexto"/>
        <w:numPr>
          <w:ilvl w:val="0"/>
          <w:numId w:val="23"/>
        </w:numPr>
        <w:rPr>
          <w:del w:id="75" w:author="MARCIO BALOTIN" w:date="2018-03-20T21:48:00Z"/>
          <w:rPrChange w:id="76" w:author="MARCIO BALOTIN" w:date="2018-03-20T21:59:00Z">
            <w:rPr>
              <w:del w:id="77" w:author="MARCIO BALOTIN" w:date="2018-03-20T21:48:00Z"/>
              <w:color w:val="0000FF"/>
            </w:rPr>
          </w:rPrChange>
        </w:rPr>
      </w:pPr>
    </w:p>
    <w:p w:rsidR="008B0538" w:rsidRPr="0087320D" w:rsidRDefault="008B0538">
      <w:pPr>
        <w:pStyle w:val="Corpodetexto"/>
        <w:numPr>
          <w:ilvl w:val="0"/>
          <w:numId w:val="23"/>
        </w:numPr>
        <w:rPr>
          <w:rPrChange w:id="78" w:author="MARCIO BALOTIN" w:date="2018-03-20T21:59:00Z">
            <w:rPr>
              <w:color w:val="0000FF"/>
            </w:rPr>
          </w:rPrChange>
        </w:rPr>
      </w:pPr>
      <w:proofErr w:type="spellStart"/>
      <w:ins w:id="79" w:author="MARCIO BALOTIN" w:date="2018-03-20T21:48:00Z">
        <w:r w:rsidRPr="0087320D">
          <w:rPr>
            <w:rPrChange w:id="80" w:author="MARCIO BALOTIN" w:date="2018-03-20T21:59:00Z">
              <w:rPr>
                <w:color w:val="0000FF"/>
              </w:rPr>
            </w:rPrChange>
          </w:rPr>
          <w:t>Criar</w:t>
        </w:r>
        <w:proofErr w:type="spellEnd"/>
        <w:r w:rsidRPr="0087320D">
          <w:rPr>
            <w:rPrChange w:id="81" w:author="MARCIO BALOTIN" w:date="2018-03-20T21:59:00Z">
              <w:rPr>
                <w:color w:val="0000FF"/>
              </w:rPr>
            </w:rPrChange>
          </w:rPr>
          <w:t xml:space="preserve"> </w:t>
        </w:r>
        <w:proofErr w:type="spellStart"/>
        <w:r w:rsidRPr="0087320D">
          <w:rPr>
            <w:rPrChange w:id="82" w:author="MARCIO BALOTIN" w:date="2018-03-20T21:59:00Z">
              <w:rPr>
                <w:color w:val="0000FF"/>
              </w:rPr>
            </w:rPrChange>
          </w:rPr>
          <w:t>modelos</w:t>
        </w:r>
        <w:proofErr w:type="spellEnd"/>
        <w:r w:rsidRPr="0087320D">
          <w:rPr>
            <w:rPrChange w:id="83" w:author="MARCIO BALOTIN" w:date="2018-03-20T21:59:00Z">
              <w:rPr>
                <w:color w:val="0000FF"/>
              </w:rPr>
            </w:rPrChange>
          </w:rPr>
          <w:t xml:space="preserve"> de </w:t>
        </w:r>
        <w:proofErr w:type="spellStart"/>
        <w:r w:rsidRPr="0087320D">
          <w:rPr>
            <w:rPrChange w:id="84" w:author="MARCIO BALOTIN" w:date="2018-03-20T21:59:00Z">
              <w:rPr>
                <w:color w:val="0000FF"/>
              </w:rPr>
            </w:rPrChange>
          </w:rPr>
          <w:t>análise</w:t>
        </w:r>
        <w:proofErr w:type="spellEnd"/>
        <w:r w:rsidRPr="0087320D">
          <w:rPr>
            <w:rPrChange w:id="85" w:author="MARCIO BALOTIN" w:date="2018-03-20T21:59:00Z">
              <w:rPr>
                <w:color w:val="0000FF"/>
              </w:rPr>
            </w:rPrChange>
          </w:rPr>
          <w:t xml:space="preserve"> de </w:t>
        </w:r>
        <w:proofErr w:type="spellStart"/>
        <w:r w:rsidRPr="0087320D">
          <w:rPr>
            <w:rPrChange w:id="86" w:author="MARCIO BALOTIN" w:date="2018-03-20T21:59:00Z">
              <w:rPr>
                <w:color w:val="0000FF"/>
              </w:rPr>
            </w:rPrChange>
          </w:rPr>
          <w:t>negócio</w:t>
        </w:r>
      </w:ins>
      <w:proofErr w:type="spellEnd"/>
    </w:p>
    <w:p w:rsidR="008B0538" w:rsidRPr="0087320D" w:rsidDel="0087320D" w:rsidRDefault="008B0538">
      <w:pPr>
        <w:pStyle w:val="Corpodetexto"/>
        <w:numPr>
          <w:ilvl w:val="0"/>
          <w:numId w:val="23"/>
        </w:numPr>
        <w:rPr>
          <w:del w:id="87" w:author="MARCIO BALOTIN" w:date="2018-03-20T21:55:00Z"/>
          <w:rPrChange w:id="88" w:author="MARCIO BALOTIN" w:date="2018-03-20T21:59:00Z">
            <w:rPr>
              <w:del w:id="89" w:author="MARCIO BALOTIN" w:date="2018-03-20T21:55:00Z"/>
              <w:color w:val="0000FF"/>
            </w:rPr>
          </w:rPrChange>
        </w:rPr>
      </w:pPr>
      <w:proofErr w:type="spellStart"/>
      <w:ins w:id="90" w:author="MARCIO BALOTIN" w:date="2018-03-20T21:48:00Z">
        <w:r w:rsidRPr="0087320D">
          <w:rPr>
            <w:rPrChange w:id="91" w:author="MARCIO BALOTIN" w:date="2018-03-20T21:59:00Z">
              <w:rPr>
                <w:color w:val="0000FF"/>
              </w:rPr>
            </w:rPrChange>
          </w:rPr>
          <w:t>Criar</w:t>
        </w:r>
        <w:proofErr w:type="spellEnd"/>
        <w:r w:rsidRPr="0087320D">
          <w:rPr>
            <w:rPrChange w:id="92" w:author="MARCIO BALOTIN" w:date="2018-03-20T21:59:00Z">
              <w:rPr>
                <w:color w:val="0000FF"/>
              </w:rPr>
            </w:rPrChange>
          </w:rPr>
          <w:t xml:space="preserve"> um </w:t>
        </w:r>
        <w:proofErr w:type="spellStart"/>
        <w:r w:rsidRPr="0087320D">
          <w:rPr>
            <w:rPrChange w:id="93" w:author="MARCIO BALOTIN" w:date="2018-03-20T21:59:00Z">
              <w:rPr>
                <w:color w:val="0000FF"/>
              </w:rPr>
            </w:rPrChange>
          </w:rPr>
          <w:t>plano</w:t>
        </w:r>
        <w:proofErr w:type="spellEnd"/>
        <w:r w:rsidRPr="0087320D">
          <w:rPr>
            <w:rPrChange w:id="94" w:author="MARCIO BALOTIN" w:date="2018-03-20T21:59:00Z">
              <w:rPr>
                <w:color w:val="0000FF"/>
              </w:rPr>
            </w:rPrChange>
          </w:rPr>
          <w:t xml:space="preserve"> de </w:t>
        </w:r>
        <w:proofErr w:type="spellStart"/>
        <w:r w:rsidRPr="0087320D">
          <w:rPr>
            <w:rPrChange w:id="95" w:author="MARCIO BALOTIN" w:date="2018-03-20T21:59:00Z">
              <w:rPr>
                <w:color w:val="0000FF"/>
              </w:rPr>
            </w:rPrChange>
          </w:rPr>
          <w:t>projeto</w:t>
        </w:r>
      </w:ins>
      <w:proofErr w:type="spellEnd"/>
    </w:p>
    <w:p w:rsidR="008B0538" w:rsidRPr="0087320D" w:rsidRDefault="008B0538">
      <w:pPr>
        <w:pStyle w:val="Corpodetexto"/>
        <w:numPr>
          <w:ilvl w:val="0"/>
          <w:numId w:val="23"/>
        </w:numPr>
        <w:rPr>
          <w:rPrChange w:id="96" w:author="MARCIO BALOTIN" w:date="2018-03-20T21:59:00Z">
            <w:rPr>
              <w:color w:val="0000FF"/>
            </w:rPr>
          </w:rPrChange>
        </w:rPr>
      </w:pPr>
    </w:p>
    <w:p w:rsidR="008B0538" w:rsidRPr="0087320D" w:rsidDel="0087320D" w:rsidRDefault="0087320D">
      <w:pPr>
        <w:pStyle w:val="Corpodetexto"/>
        <w:numPr>
          <w:ilvl w:val="0"/>
          <w:numId w:val="23"/>
        </w:numPr>
        <w:rPr>
          <w:del w:id="97" w:author="MARCIO BALOTIN" w:date="2018-03-20T21:59:00Z"/>
          <w:rPrChange w:id="98" w:author="MARCIO BALOTIN" w:date="2018-03-20T21:59:00Z">
            <w:rPr>
              <w:del w:id="99" w:author="MARCIO BALOTIN" w:date="2018-03-20T21:59:00Z"/>
              <w:color w:val="0000FF"/>
            </w:rPr>
          </w:rPrChange>
        </w:rPr>
      </w:pPr>
      <w:proofErr w:type="spellStart"/>
      <w:ins w:id="100" w:author="MARCIO BALOTIN" w:date="2018-03-20T21:58:00Z">
        <w:r w:rsidRPr="0087320D">
          <w:rPr>
            <w:rPrChange w:id="101" w:author="MARCIO BALOTIN" w:date="2018-03-20T21:59:00Z">
              <w:rPr>
                <w:color w:val="0000FF"/>
              </w:rPr>
            </w:rPrChange>
          </w:rPr>
          <w:t>Definir</w:t>
        </w:r>
        <w:proofErr w:type="spellEnd"/>
        <w:r w:rsidRPr="0087320D">
          <w:rPr>
            <w:rPrChange w:id="102" w:author="MARCIO BALOTIN" w:date="2018-03-20T21:59:00Z">
              <w:rPr>
                <w:color w:val="0000FF"/>
              </w:rPr>
            </w:rPrChange>
          </w:rPr>
          <w:t xml:space="preserve"> stakeholders e </w:t>
        </w:r>
        <w:proofErr w:type="spellStart"/>
        <w:r w:rsidRPr="0087320D">
          <w:rPr>
            <w:rPrChange w:id="103" w:author="MARCIO BALOTIN" w:date="2018-03-20T21:59:00Z">
              <w:rPr>
                <w:color w:val="0000FF"/>
              </w:rPr>
            </w:rPrChange>
          </w:rPr>
          <w:t>riscos</w:t>
        </w:r>
      </w:ins>
      <w:proofErr w:type="spellEnd"/>
    </w:p>
    <w:p w:rsidR="0087320D" w:rsidRPr="0087320D" w:rsidRDefault="0087320D">
      <w:pPr>
        <w:pStyle w:val="Corpodetexto"/>
        <w:numPr>
          <w:ilvl w:val="0"/>
          <w:numId w:val="23"/>
        </w:numPr>
        <w:rPr>
          <w:rPrChange w:id="104" w:author="MARCIO BALOTIN" w:date="2018-03-20T21:59:00Z">
            <w:rPr>
              <w:color w:val="0000FF"/>
            </w:rPr>
          </w:rPrChange>
        </w:rPr>
      </w:pPr>
    </w:p>
    <w:p w:rsidR="00A15332" w:rsidRPr="00A15332" w:rsidRDefault="00A15332" w:rsidP="00A15332">
      <w:pPr>
        <w:pStyle w:val="Ttulo1"/>
      </w:pPr>
      <w:r>
        <w:t>Work Item Assignments</w:t>
      </w:r>
    </w:p>
    <w:p w:rsidR="00A15332" w:rsidRPr="00555EC9" w:rsidDel="00555EC9" w:rsidRDefault="00A15332" w:rsidP="00A15332">
      <w:pPr>
        <w:pStyle w:val="InfoBlue"/>
        <w:rPr>
          <w:del w:id="105" w:author="MARCIO BALOTIN" w:date="2018-04-10T21:39:00Z"/>
          <w:vanish w:val="0"/>
          <w:u w:val="single"/>
          <w:rPrChange w:id="106" w:author="MARCIO BALOTIN" w:date="2018-04-10T21:39:00Z">
            <w:rPr>
              <w:del w:id="107" w:author="MARCIO BALOTIN" w:date="2018-04-10T21:39:00Z"/>
              <w:vanish w:val="0"/>
            </w:rPr>
          </w:rPrChange>
        </w:rPr>
      </w:pPr>
      <w:del w:id="108" w:author="MARCIO BALOTIN" w:date="2018-04-10T21:39:00Z">
        <w:r w:rsidRPr="00555EC9" w:rsidDel="00555EC9">
          <w:rPr>
            <w:i w:val="0"/>
            <w:u w:val="single"/>
            <w:rPrChange w:id="109" w:author="MARCIO BALOTIN" w:date="2018-04-10T21:39:00Z">
              <w:rPr>
                <w:i w:val="0"/>
              </w:rPr>
            </w:rPrChange>
          </w:rPr>
          <w:delText xml:space="preserve">[This section should </w:delText>
        </w:r>
        <w:r w:rsidRPr="00555EC9" w:rsidDel="00555EC9">
          <w:rPr>
            <w:i w:val="0"/>
            <w:u w:val="single"/>
          </w:rPr>
          <w:delText>either</w:delText>
        </w:r>
        <w:r w:rsidRPr="00555EC9" w:rsidDel="00555EC9">
          <w:rPr>
            <w:i w:val="0"/>
            <w:u w:val="single"/>
            <w:rPrChange w:id="110" w:author="MARCIO BALOTIN" w:date="2018-04-10T21:39:00Z">
              <w:rPr>
                <w:i w:val="0"/>
              </w:rPr>
            </w:rPrChange>
          </w:rPr>
          <w:delText xml:space="preserve"> reference the Work Items List which provides information about what work items are to be addressed in which iteration by whom, </w:delText>
        </w:r>
        <w:r w:rsidRPr="00555EC9" w:rsidDel="00555EC9">
          <w:rPr>
            <w:i w:val="0"/>
            <w:u w:val="single"/>
          </w:rPr>
          <w:delText>or</w:delText>
        </w:r>
        <w:r w:rsidRPr="00555EC9" w:rsidDel="00555EC9">
          <w:rPr>
            <w:i w:val="0"/>
            <w:u w:val="single"/>
            <w:rPrChange w:id="111" w:author="MARCIO BALOTIN" w:date="2018-04-10T21:39:00Z">
              <w:rPr>
                <w:i w:val="0"/>
              </w:rPr>
            </w:rPrChange>
          </w:rPr>
          <w:delText xml:space="preserve"> specifically call out the Work items Lists to be addressed in this iteration. The preferred solution depends on whether or not it is trivial for team members to search and find the subset of all work items that are  assigned to the iteration using other means than the iteration plan,]</w:delText>
        </w:r>
      </w:del>
    </w:p>
    <w:p w:rsidR="00A15332" w:rsidRDefault="00A15332" w:rsidP="00A15332">
      <w:pPr>
        <w:pStyle w:val="Corpodetexto"/>
      </w:pPr>
      <w:r w:rsidRPr="00555EC9">
        <w:rPr>
          <w:u w:val="single"/>
          <w:rPrChange w:id="112" w:author="MARCIO BALOTIN" w:date="2018-04-10T21:39:00Z">
            <w:rPr/>
          </w:rPrChange>
        </w:rPr>
        <w:t>Please</w:t>
      </w:r>
      <w:r>
        <w:t xml:space="preserve"> see Work Items List for work items to be addressed in this iteration.</w:t>
      </w:r>
    </w:p>
    <w:p w:rsidR="00A15332" w:rsidRPr="00A15332" w:rsidDel="00D03C96" w:rsidRDefault="00A15332" w:rsidP="00A15332">
      <w:pPr>
        <w:pStyle w:val="Corpodetexto"/>
        <w:rPr>
          <w:del w:id="113" w:author="MARCIO BALOTIN" w:date="2018-04-10T22:18:00Z"/>
          <w:u w:val="single"/>
        </w:rPr>
      </w:pPr>
      <w:del w:id="114" w:author="MARCIO BALOTIN" w:date="2018-04-10T22:18:00Z">
        <w:r w:rsidRPr="00A15332" w:rsidDel="00D03C96">
          <w:rPr>
            <w:u w:val="single"/>
          </w:rPr>
          <w:delText>OR</w:delText>
        </w:r>
      </w:del>
    </w:p>
    <w:p w:rsidR="00A15332" w:rsidDel="00D03C96" w:rsidRDefault="00A15332" w:rsidP="00A15332">
      <w:pPr>
        <w:pStyle w:val="Corpodetexto"/>
        <w:rPr>
          <w:del w:id="115" w:author="MARCIO BALOTIN" w:date="2018-04-10T22:18:00Z"/>
        </w:rPr>
      </w:pPr>
      <w:del w:id="116" w:author="MARCIO BALOTIN" w:date="2018-04-10T22:18:00Z">
        <w:r w:rsidDel="00D03C96">
          <w:delText>The following work items are to be addressed in this iteration:</w:delText>
        </w:r>
      </w:del>
    </w:p>
    <w:tbl>
      <w:tblPr>
        <w:tblW w:w="9652" w:type="dxa"/>
        <w:tblInd w:w="95" w:type="dxa"/>
        <w:tblLayout w:type="fixed"/>
        <w:tblLook w:val="0000" w:firstRow="0" w:lastRow="0" w:firstColumn="0" w:lastColumn="0" w:noHBand="0" w:noVBand="0"/>
        <w:tblPrChange w:id="117" w:author="MARCIO BALOTIN" w:date="2018-03-20T22:11:00Z">
          <w:tblPr>
            <w:tblW w:w="9463" w:type="dxa"/>
            <w:tblInd w:w="95" w:type="dxa"/>
            <w:tblLayout w:type="fixed"/>
            <w:tblLook w:val="0000" w:firstRow="0" w:lastRow="0" w:firstColumn="0" w:lastColumn="0" w:noHBand="0" w:noVBand="0"/>
          </w:tblPr>
        </w:tblPrChange>
      </w:tblPr>
      <w:tblGrid>
        <w:gridCol w:w="1633"/>
        <w:gridCol w:w="900"/>
        <w:gridCol w:w="741"/>
        <w:gridCol w:w="1134"/>
        <w:gridCol w:w="1134"/>
        <w:gridCol w:w="992"/>
        <w:gridCol w:w="1134"/>
        <w:gridCol w:w="992"/>
        <w:gridCol w:w="992"/>
        <w:tblGridChange w:id="118">
          <w:tblGrid>
            <w:gridCol w:w="1633"/>
            <w:gridCol w:w="900"/>
            <w:gridCol w:w="990"/>
            <w:gridCol w:w="720"/>
            <w:gridCol w:w="1170"/>
            <w:gridCol w:w="990"/>
            <w:gridCol w:w="1080"/>
            <w:gridCol w:w="1080"/>
            <w:gridCol w:w="900"/>
          </w:tblGrid>
        </w:tblGridChange>
      </w:tblGrid>
      <w:tr w:rsidR="009D6937" w:rsidRPr="009D6937" w:rsidDel="00D03C96" w:rsidTr="006357C5">
        <w:trPr>
          <w:trHeight w:val="1020"/>
          <w:del w:id="119" w:author="MARCIO BALOTIN" w:date="2018-04-10T22:18:00Z"/>
          <w:trPrChange w:id="120" w:author="MARCIO BALOTIN" w:date="2018-03-20T22:11:00Z">
            <w:trPr>
              <w:trHeight w:val="1020"/>
            </w:trPr>
          </w:trPrChange>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Change w:id="121" w:author="MARCIO BALOTIN" w:date="2018-03-20T22:11:00Z">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22" w:author="MARCIO BALOTIN" w:date="2018-04-10T22:18:00Z"/>
                <w:rFonts w:ascii="Helvetica" w:hAnsi="Helvetica" w:cs="Arial"/>
                <w:bCs/>
                <w:lang w:eastAsia="ja-JP"/>
              </w:rPr>
            </w:pPr>
            <w:del w:id="123" w:author="MARCIO BALOTIN" w:date="2018-04-10T22:18:00Z">
              <w:r w:rsidRPr="009D6937" w:rsidDel="00D03C96">
                <w:rPr>
                  <w:rFonts w:ascii="Helvetica" w:hAnsi="Helvetica" w:cs="Arial"/>
                  <w:bCs/>
                  <w:lang w:eastAsia="ja-JP"/>
                </w:rPr>
                <w:delText>Name / Description</w:delText>
              </w:r>
            </w:del>
          </w:p>
        </w:tc>
        <w:tc>
          <w:tcPr>
            <w:tcW w:w="900" w:type="dxa"/>
            <w:tcBorders>
              <w:top w:val="single" w:sz="4" w:space="0" w:color="000000"/>
              <w:left w:val="nil"/>
              <w:bottom w:val="single" w:sz="4" w:space="0" w:color="000000"/>
              <w:right w:val="single" w:sz="4" w:space="0" w:color="000000"/>
            </w:tcBorders>
            <w:shd w:val="clear" w:color="auto" w:fill="C0C0C0"/>
            <w:noWrap/>
            <w:vAlign w:val="bottom"/>
            <w:tcPrChange w:id="124" w:author="MARCIO BALOTIN" w:date="2018-03-20T22:11:00Z">
              <w:tcPr>
                <w:tcW w:w="900" w:type="dxa"/>
                <w:tcBorders>
                  <w:top w:val="single" w:sz="4" w:space="0" w:color="000000"/>
                  <w:left w:val="nil"/>
                  <w:bottom w:val="single" w:sz="4" w:space="0" w:color="000000"/>
                  <w:right w:val="single" w:sz="4" w:space="0" w:color="000000"/>
                </w:tcBorders>
                <w:shd w:val="clear" w:color="auto" w:fill="C0C0C0"/>
                <w:noWrap/>
                <w:vAlign w:val="bottom"/>
              </w:tcPr>
            </w:tcPrChange>
          </w:tcPr>
          <w:p w:rsidR="00A15332" w:rsidRPr="009D6937" w:rsidDel="00D03C96" w:rsidRDefault="00A15332" w:rsidP="00A15332">
            <w:pPr>
              <w:widowControl/>
              <w:spacing w:line="240" w:lineRule="auto"/>
              <w:rPr>
                <w:del w:id="125" w:author="MARCIO BALOTIN" w:date="2018-04-10T22:18:00Z"/>
                <w:rFonts w:ascii="Helvetica" w:hAnsi="Helvetica" w:cs="Arial"/>
                <w:bCs/>
                <w:lang w:eastAsia="ja-JP"/>
              </w:rPr>
            </w:pPr>
            <w:del w:id="126" w:author="MARCIO BALOTIN" w:date="2018-04-10T22:18:00Z">
              <w:r w:rsidRPr="009D6937" w:rsidDel="00D03C96">
                <w:rPr>
                  <w:rFonts w:ascii="Helvetica" w:hAnsi="Helvetica" w:cs="Arial"/>
                  <w:bCs/>
                  <w:lang w:eastAsia="ja-JP"/>
                </w:rPr>
                <w:delText xml:space="preserve">Priority   </w:delText>
              </w:r>
            </w:del>
          </w:p>
        </w:tc>
        <w:tc>
          <w:tcPr>
            <w:tcW w:w="741" w:type="dxa"/>
            <w:tcBorders>
              <w:top w:val="single" w:sz="4" w:space="0" w:color="000000"/>
              <w:left w:val="nil"/>
              <w:bottom w:val="single" w:sz="4" w:space="0" w:color="000000"/>
              <w:right w:val="single" w:sz="4" w:space="0" w:color="000000"/>
            </w:tcBorders>
            <w:shd w:val="clear" w:color="auto" w:fill="C0C0C0"/>
            <w:vAlign w:val="bottom"/>
            <w:tcPrChange w:id="127"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28" w:author="MARCIO BALOTIN" w:date="2018-04-10T22:18:00Z"/>
                <w:rFonts w:ascii="Helvetica" w:hAnsi="Helvetica" w:cs="Arial"/>
                <w:bCs/>
                <w:lang w:eastAsia="ja-JP"/>
              </w:rPr>
            </w:pPr>
            <w:del w:id="129" w:author="MARCIO BALOTIN" w:date="2018-04-10T22:18:00Z">
              <w:r w:rsidRPr="009D6937" w:rsidDel="00D03C96">
                <w:rPr>
                  <w:rFonts w:ascii="Helvetica" w:hAnsi="Helvetica" w:cs="Arial"/>
                  <w:bCs/>
                  <w:lang w:eastAsia="ja-JP"/>
                </w:rPr>
                <w:delText>Size estimate (Points)</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130" w:author="MARCIO BALOTIN" w:date="2018-03-20T22:11:00Z">
              <w:tcPr>
                <w:tcW w:w="72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31" w:author="MARCIO BALOTIN" w:date="2018-04-10T22:18:00Z"/>
                <w:rFonts w:ascii="Helvetica" w:hAnsi="Helvetica" w:cs="Arial"/>
                <w:bCs/>
                <w:lang w:eastAsia="ja-JP"/>
              </w:rPr>
            </w:pPr>
            <w:del w:id="132" w:author="MARCIO BALOTIN" w:date="2018-04-10T22:18:00Z">
              <w:r w:rsidRPr="009D6937" w:rsidDel="00D03C96">
                <w:rPr>
                  <w:rFonts w:ascii="Helvetica" w:hAnsi="Helvetica" w:cs="Arial"/>
                  <w:bCs/>
                  <w:lang w:eastAsia="ja-JP"/>
                </w:rPr>
                <w:delText>State</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133" w:author="MARCIO BALOTIN" w:date="2018-03-20T22:11:00Z">
              <w:tcPr>
                <w:tcW w:w="117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34" w:author="MARCIO BALOTIN" w:date="2018-04-10T22:18:00Z"/>
                <w:rFonts w:ascii="Helvetica" w:hAnsi="Helvetica" w:cs="Arial"/>
                <w:bCs/>
                <w:lang w:eastAsia="ja-JP"/>
              </w:rPr>
            </w:pPr>
            <w:del w:id="135" w:author="MARCIO BALOTIN" w:date="2018-04-10T22:18:00Z">
              <w:r w:rsidRPr="009D6937" w:rsidDel="00D03C96">
                <w:rPr>
                  <w:rFonts w:ascii="Helvetica" w:hAnsi="Helvetica" w:cs="Arial"/>
                  <w:bCs/>
                  <w:lang w:eastAsia="ja-JP"/>
                </w:rPr>
                <w:delText>Refer</w:delText>
              </w:r>
              <w:r w:rsidR="009D6937" w:rsidRPr="009D6937" w:rsidDel="00D03C96">
                <w:rPr>
                  <w:rFonts w:ascii="Helvetica" w:hAnsi="Helvetica" w:cs="Arial"/>
                  <w:bCs/>
                  <w:lang w:eastAsia="ja-JP"/>
                </w:rPr>
                <w:delText>e</w:delText>
              </w:r>
              <w:r w:rsidRPr="009D6937" w:rsidDel="00D03C96">
                <w:rPr>
                  <w:rFonts w:ascii="Helvetica" w:hAnsi="Helvetica" w:cs="Arial"/>
                  <w:bCs/>
                  <w:lang w:eastAsia="ja-JP"/>
                </w:rPr>
                <w:delText>nce material</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136"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37" w:author="MARCIO BALOTIN" w:date="2018-04-10T22:18:00Z"/>
                <w:rFonts w:ascii="Helvetica" w:hAnsi="Helvetica" w:cs="Arial"/>
                <w:bCs/>
                <w:lang w:eastAsia="ja-JP"/>
              </w:rPr>
            </w:pPr>
            <w:del w:id="138" w:author="MARCIO BALOTIN" w:date="2018-04-10T22:18:00Z">
              <w:r w:rsidRPr="009D6937" w:rsidDel="00D03C96">
                <w:rPr>
                  <w:rFonts w:ascii="Helvetica" w:hAnsi="Helvetica" w:cs="Arial"/>
                  <w:bCs/>
                  <w:lang w:eastAsia="ja-JP"/>
                </w:rPr>
                <w:delText>Target iteration</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139"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40" w:author="MARCIO BALOTIN" w:date="2018-04-10T22:18:00Z"/>
                <w:rFonts w:ascii="Helvetica" w:hAnsi="Helvetica" w:cs="Arial"/>
                <w:bCs/>
                <w:lang w:eastAsia="ja-JP"/>
              </w:rPr>
            </w:pPr>
            <w:del w:id="141" w:author="MARCIO BALOTIN" w:date="2018-04-10T22:18:00Z">
              <w:r w:rsidRPr="009D6937" w:rsidDel="00D03C96">
                <w:rPr>
                  <w:rFonts w:ascii="Helvetica" w:hAnsi="Helvetica" w:cs="Arial"/>
                  <w:bCs/>
                  <w:lang w:eastAsia="ja-JP"/>
                </w:rPr>
                <w:delText>Assigned to</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142"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43" w:author="MARCIO BALOTIN" w:date="2018-04-10T22:18:00Z"/>
                <w:rFonts w:ascii="Helvetica" w:hAnsi="Helvetica" w:cs="Arial"/>
                <w:bCs/>
                <w:lang w:eastAsia="ja-JP"/>
              </w:rPr>
            </w:pPr>
            <w:del w:id="144" w:author="MARCIO BALOTIN" w:date="2018-04-10T22:18:00Z">
              <w:r w:rsidRPr="009D6937" w:rsidDel="00D03C96">
                <w:rPr>
                  <w:rFonts w:ascii="Helvetica" w:hAnsi="Helvetica" w:cs="Arial"/>
                  <w:bCs/>
                  <w:lang w:eastAsia="ja-JP"/>
                </w:rPr>
                <w:delText>Effort estimate left (hours)</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145" w:author="MARCIO BALOTIN" w:date="2018-03-20T22:11:00Z">
              <w:tcPr>
                <w:tcW w:w="90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9D6937" w:rsidDel="00D03C96" w:rsidRDefault="00A15332" w:rsidP="00A15332">
            <w:pPr>
              <w:widowControl/>
              <w:spacing w:line="240" w:lineRule="auto"/>
              <w:rPr>
                <w:del w:id="146" w:author="MARCIO BALOTIN" w:date="2018-04-10T22:18:00Z"/>
                <w:rFonts w:ascii="Helvetica" w:hAnsi="Helvetica" w:cs="Arial"/>
                <w:bCs/>
                <w:lang w:eastAsia="ja-JP"/>
              </w:rPr>
            </w:pPr>
            <w:del w:id="147" w:author="MARCIO BALOTIN" w:date="2018-04-10T22:18:00Z">
              <w:r w:rsidRPr="009D6937" w:rsidDel="00D03C96">
                <w:rPr>
                  <w:rFonts w:ascii="Helvetica" w:hAnsi="Helvetica" w:cs="Arial"/>
                  <w:bCs/>
                  <w:lang w:eastAsia="ja-JP"/>
                </w:rPr>
                <w:delText>Hours worked</w:delText>
              </w:r>
            </w:del>
          </w:p>
        </w:tc>
      </w:tr>
      <w:tr w:rsidR="009D6937" w:rsidRPr="00A15332" w:rsidDel="00D03C96" w:rsidTr="006357C5">
        <w:trPr>
          <w:trHeight w:val="255"/>
          <w:del w:id="148" w:author="MARCIO BALOTIN" w:date="2018-04-10T22:19:00Z"/>
          <w:trPrChange w:id="149"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150" w:author="MARCIO BALOTIN" w:date="2018-03-20T22:11:00Z">
              <w:tcPr>
                <w:tcW w:w="1633"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51" w:author="MARCIO BALOTIN" w:date="2018-04-10T22:19:00Z"/>
                <w:rFonts w:ascii="Arial" w:hAnsi="Arial" w:cs="Arial"/>
                <w:lang w:eastAsia="ja-JP"/>
              </w:rPr>
            </w:pPr>
          </w:p>
        </w:tc>
        <w:tc>
          <w:tcPr>
            <w:tcW w:w="900" w:type="dxa"/>
            <w:tcBorders>
              <w:top w:val="nil"/>
              <w:left w:val="nil"/>
              <w:bottom w:val="nil"/>
              <w:right w:val="nil"/>
            </w:tcBorders>
            <w:shd w:val="clear" w:color="auto" w:fill="auto"/>
            <w:noWrap/>
            <w:vAlign w:val="bottom"/>
            <w:tcPrChange w:id="152"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53" w:author="MARCIO BALOTIN" w:date="2018-04-10T22:19:00Z"/>
                <w:rFonts w:ascii="Arial" w:hAnsi="Arial" w:cs="Arial"/>
                <w:lang w:eastAsia="ja-JP"/>
              </w:rPr>
            </w:pPr>
          </w:p>
        </w:tc>
        <w:tc>
          <w:tcPr>
            <w:tcW w:w="741" w:type="dxa"/>
            <w:tcBorders>
              <w:top w:val="nil"/>
              <w:left w:val="nil"/>
              <w:bottom w:val="nil"/>
              <w:right w:val="nil"/>
            </w:tcBorders>
            <w:shd w:val="clear" w:color="auto" w:fill="auto"/>
            <w:noWrap/>
            <w:vAlign w:val="bottom"/>
            <w:tcPrChange w:id="154"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55"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56" w:author="MARCIO BALOTIN" w:date="2018-03-20T22:11:00Z">
              <w:tcPr>
                <w:tcW w:w="72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57"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58" w:author="MARCIO BALOTIN" w:date="2018-03-20T22:11:00Z">
              <w:tcPr>
                <w:tcW w:w="117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59"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60"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61"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62"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63"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64"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65"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66"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67" w:author="MARCIO BALOTIN" w:date="2018-04-10T22:19:00Z"/>
                <w:rFonts w:ascii="Arial" w:hAnsi="Arial" w:cs="Arial"/>
                <w:lang w:eastAsia="ja-JP"/>
              </w:rPr>
            </w:pPr>
          </w:p>
        </w:tc>
      </w:tr>
      <w:tr w:rsidR="009D6937" w:rsidRPr="00A15332" w:rsidDel="00D03C96" w:rsidTr="006357C5">
        <w:trPr>
          <w:trHeight w:val="255"/>
          <w:del w:id="168" w:author="MARCIO BALOTIN" w:date="2018-04-10T22:19:00Z"/>
          <w:trPrChange w:id="169"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170" w:author="MARCIO BALOTIN" w:date="2018-03-20T22:11:00Z">
              <w:tcPr>
                <w:tcW w:w="1633"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71" w:author="MARCIO BALOTIN" w:date="2018-04-10T22:19:00Z"/>
                <w:rFonts w:ascii="Arial" w:hAnsi="Arial" w:cs="Arial"/>
                <w:lang w:eastAsia="ja-JP"/>
              </w:rPr>
            </w:pPr>
          </w:p>
        </w:tc>
        <w:tc>
          <w:tcPr>
            <w:tcW w:w="900" w:type="dxa"/>
            <w:tcBorders>
              <w:top w:val="nil"/>
              <w:left w:val="nil"/>
              <w:bottom w:val="nil"/>
              <w:right w:val="nil"/>
            </w:tcBorders>
            <w:shd w:val="clear" w:color="auto" w:fill="auto"/>
            <w:noWrap/>
            <w:vAlign w:val="bottom"/>
            <w:tcPrChange w:id="172"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73" w:author="MARCIO BALOTIN" w:date="2018-04-10T22:19:00Z"/>
                <w:rFonts w:ascii="Arial" w:hAnsi="Arial" w:cs="Arial"/>
                <w:lang w:eastAsia="ja-JP"/>
              </w:rPr>
            </w:pPr>
          </w:p>
        </w:tc>
        <w:tc>
          <w:tcPr>
            <w:tcW w:w="741" w:type="dxa"/>
            <w:tcBorders>
              <w:top w:val="nil"/>
              <w:left w:val="nil"/>
              <w:bottom w:val="nil"/>
              <w:right w:val="nil"/>
            </w:tcBorders>
            <w:shd w:val="clear" w:color="auto" w:fill="auto"/>
            <w:noWrap/>
            <w:vAlign w:val="bottom"/>
            <w:tcPrChange w:id="174"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75"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76" w:author="MARCIO BALOTIN" w:date="2018-03-20T22:11:00Z">
              <w:tcPr>
                <w:tcW w:w="72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77"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78" w:author="MARCIO BALOTIN" w:date="2018-03-20T22:11:00Z">
              <w:tcPr>
                <w:tcW w:w="117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79"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80"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81"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82"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83"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84"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85"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186"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87" w:author="MARCIO BALOTIN" w:date="2018-04-10T22:19:00Z"/>
                <w:rFonts w:ascii="Arial" w:hAnsi="Arial" w:cs="Arial"/>
                <w:lang w:eastAsia="ja-JP"/>
              </w:rPr>
            </w:pPr>
          </w:p>
        </w:tc>
      </w:tr>
      <w:tr w:rsidR="009D6937" w:rsidRPr="00A15332" w:rsidDel="00D03C96" w:rsidTr="006357C5">
        <w:trPr>
          <w:trHeight w:val="255"/>
          <w:del w:id="188" w:author="MARCIO BALOTIN" w:date="2018-04-10T22:19:00Z"/>
          <w:trPrChange w:id="189"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190" w:author="MARCIO BALOTIN" w:date="2018-03-20T22:11:00Z">
              <w:tcPr>
                <w:tcW w:w="1633"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91" w:author="MARCIO BALOTIN" w:date="2018-04-10T22:19:00Z"/>
                <w:rFonts w:ascii="Arial" w:hAnsi="Arial" w:cs="Arial"/>
                <w:lang w:eastAsia="ja-JP"/>
              </w:rPr>
            </w:pPr>
          </w:p>
        </w:tc>
        <w:tc>
          <w:tcPr>
            <w:tcW w:w="900" w:type="dxa"/>
            <w:tcBorders>
              <w:top w:val="nil"/>
              <w:left w:val="nil"/>
              <w:bottom w:val="nil"/>
              <w:right w:val="nil"/>
            </w:tcBorders>
            <w:shd w:val="clear" w:color="auto" w:fill="auto"/>
            <w:noWrap/>
            <w:vAlign w:val="bottom"/>
            <w:tcPrChange w:id="192"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93" w:author="MARCIO BALOTIN" w:date="2018-04-10T22:19:00Z"/>
                <w:rFonts w:ascii="Arial" w:hAnsi="Arial" w:cs="Arial"/>
                <w:lang w:eastAsia="ja-JP"/>
              </w:rPr>
            </w:pPr>
          </w:p>
        </w:tc>
        <w:tc>
          <w:tcPr>
            <w:tcW w:w="741" w:type="dxa"/>
            <w:tcBorders>
              <w:top w:val="nil"/>
              <w:left w:val="nil"/>
              <w:bottom w:val="nil"/>
              <w:right w:val="nil"/>
            </w:tcBorders>
            <w:shd w:val="clear" w:color="auto" w:fill="auto"/>
            <w:noWrap/>
            <w:vAlign w:val="bottom"/>
            <w:tcPrChange w:id="194"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95"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96" w:author="MARCIO BALOTIN" w:date="2018-03-20T22:11:00Z">
              <w:tcPr>
                <w:tcW w:w="72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97"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198" w:author="MARCIO BALOTIN" w:date="2018-03-20T22:11:00Z">
              <w:tcPr>
                <w:tcW w:w="117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199"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200" w:author="MARCIO BALOTIN" w:date="2018-03-20T22:11:00Z">
              <w:tcPr>
                <w:tcW w:w="99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201" w:author="MARCIO BALOTIN" w:date="2018-04-10T22:19:00Z"/>
                <w:rFonts w:ascii="Arial" w:hAnsi="Arial" w:cs="Arial"/>
                <w:lang w:eastAsia="ja-JP"/>
              </w:rPr>
            </w:pPr>
          </w:p>
        </w:tc>
        <w:tc>
          <w:tcPr>
            <w:tcW w:w="1134" w:type="dxa"/>
            <w:tcBorders>
              <w:top w:val="nil"/>
              <w:left w:val="nil"/>
              <w:bottom w:val="nil"/>
              <w:right w:val="nil"/>
            </w:tcBorders>
            <w:shd w:val="clear" w:color="auto" w:fill="auto"/>
            <w:noWrap/>
            <w:vAlign w:val="bottom"/>
            <w:tcPrChange w:id="202"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203"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204" w:author="MARCIO BALOTIN" w:date="2018-03-20T22:11:00Z">
              <w:tcPr>
                <w:tcW w:w="108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205" w:author="MARCIO BALOTIN" w:date="2018-04-10T22:19:00Z"/>
                <w:rFonts w:ascii="Arial" w:hAnsi="Arial" w:cs="Arial"/>
                <w:lang w:eastAsia="ja-JP"/>
              </w:rPr>
            </w:pPr>
          </w:p>
        </w:tc>
        <w:tc>
          <w:tcPr>
            <w:tcW w:w="992" w:type="dxa"/>
            <w:tcBorders>
              <w:top w:val="nil"/>
              <w:left w:val="nil"/>
              <w:bottom w:val="nil"/>
              <w:right w:val="nil"/>
            </w:tcBorders>
            <w:shd w:val="clear" w:color="auto" w:fill="auto"/>
            <w:noWrap/>
            <w:vAlign w:val="bottom"/>
            <w:tcPrChange w:id="206" w:author="MARCIO BALOTIN" w:date="2018-03-20T22:11:00Z">
              <w:tcPr>
                <w:tcW w:w="900" w:type="dxa"/>
                <w:tcBorders>
                  <w:top w:val="nil"/>
                  <w:left w:val="nil"/>
                  <w:bottom w:val="nil"/>
                  <w:right w:val="nil"/>
                </w:tcBorders>
                <w:shd w:val="clear" w:color="auto" w:fill="auto"/>
                <w:noWrap/>
                <w:vAlign w:val="bottom"/>
              </w:tcPr>
            </w:tcPrChange>
          </w:tcPr>
          <w:p w:rsidR="00A15332" w:rsidRPr="00A15332" w:rsidDel="00D03C96" w:rsidRDefault="00A15332" w:rsidP="00A15332">
            <w:pPr>
              <w:widowControl/>
              <w:spacing w:line="240" w:lineRule="auto"/>
              <w:rPr>
                <w:del w:id="207" w:author="MARCIO BALOTIN" w:date="2018-04-10T22:19:00Z"/>
                <w:rFonts w:ascii="Arial" w:hAnsi="Arial" w:cs="Arial"/>
                <w:lang w:eastAsia="ja-JP"/>
              </w:rPr>
            </w:pPr>
          </w:p>
        </w:tc>
      </w:tr>
    </w:tbl>
    <w:p w:rsidR="00A15332" w:rsidRPr="00D03C96" w:rsidRDefault="00A15332" w:rsidP="00D03C96">
      <w:pPr>
        <w:pStyle w:val="Corpodetexto"/>
        <w:ind w:left="0"/>
        <w:rPr>
          <w:u w:val="single"/>
          <w:rPrChange w:id="208" w:author="MARCIO BALOTIN" w:date="2018-04-10T22:19:00Z">
            <w:rPr/>
          </w:rPrChange>
        </w:rPr>
        <w:pPrChange w:id="209" w:author="MARCIO BALOTIN" w:date="2018-04-10T22:19:00Z">
          <w:pPr>
            <w:pStyle w:val="Corpodetexto"/>
          </w:pPr>
        </w:pPrChange>
      </w:pPr>
      <w:bookmarkStart w:id="210" w:name="_GoBack"/>
      <w:bookmarkEnd w:id="210"/>
    </w:p>
    <w:p w:rsidR="00A15332" w:rsidRDefault="00A15332" w:rsidP="00A15332">
      <w:pPr>
        <w:pStyle w:val="Ttulo1"/>
        <w:rPr>
          <w:ins w:id="211" w:author="MARCIO BALOTIN" w:date="2018-04-10T21:37:00Z"/>
        </w:rPr>
      </w:pPr>
      <w:r>
        <w:t>Evaluation Criteria</w:t>
      </w:r>
    </w:p>
    <w:p w:rsidR="00555EC9" w:rsidRDefault="00555EC9">
      <w:pPr>
        <w:pStyle w:val="PargrafodaLista"/>
        <w:numPr>
          <w:ilvl w:val="0"/>
          <w:numId w:val="27"/>
        </w:numPr>
        <w:rPr>
          <w:ins w:id="212" w:author="MARCIO BALOTIN" w:date="2018-04-10T21:37:00Z"/>
        </w:rPr>
        <w:pPrChange w:id="213" w:author="MARCIO BALOTIN" w:date="2018-04-10T21:37:00Z">
          <w:pPr>
            <w:pStyle w:val="Ttulo1"/>
          </w:pPr>
        </w:pPrChange>
      </w:pPr>
      <w:proofErr w:type="spellStart"/>
      <w:ins w:id="214" w:author="MARCIO BALOTIN" w:date="2018-04-10T21:37:00Z">
        <w:r>
          <w:t>Documentos</w:t>
        </w:r>
        <w:proofErr w:type="spellEnd"/>
        <w:r>
          <w:t xml:space="preserve"> </w:t>
        </w:r>
        <w:proofErr w:type="spellStart"/>
        <w:r>
          <w:t>devem</w:t>
        </w:r>
        <w:proofErr w:type="spellEnd"/>
        <w:r>
          <w:t xml:space="preserve"> </w:t>
        </w:r>
        <w:proofErr w:type="spellStart"/>
        <w:r>
          <w:t>estar</w:t>
        </w:r>
        <w:proofErr w:type="spellEnd"/>
        <w:r>
          <w:t xml:space="preserve"> </w:t>
        </w:r>
        <w:proofErr w:type="spellStart"/>
        <w:r w:rsidRPr="00555EC9">
          <w:rPr>
            <w:u w:val="single"/>
            <w:rPrChange w:id="215" w:author="MARCIO BALOTIN" w:date="2018-04-10T21:47:00Z">
              <w:rPr>
                <w:b w:val="0"/>
              </w:rPr>
            </w:rPrChange>
          </w:rPr>
          <w:t>completos</w:t>
        </w:r>
        <w:proofErr w:type="spellEnd"/>
        <w:r>
          <w:t xml:space="preserve"> e </w:t>
        </w:r>
        <w:proofErr w:type="spellStart"/>
        <w:r>
          <w:t>aprovados</w:t>
        </w:r>
      </w:ins>
      <w:proofErr w:type="spellEnd"/>
      <w:ins w:id="216" w:author="MARCIO BALOTIN" w:date="2018-04-10T21:38:00Z">
        <w:r>
          <w:t>;</w:t>
        </w:r>
      </w:ins>
    </w:p>
    <w:p w:rsidR="00555EC9" w:rsidRDefault="00555EC9">
      <w:pPr>
        <w:pStyle w:val="PargrafodaLista"/>
        <w:numPr>
          <w:ilvl w:val="0"/>
          <w:numId w:val="27"/>
        </w:numPr>
        <w:rPr>
          <w:ins w:id="217" w:author="MARCIO BALOTIN" w:date="2018-04-10T21:38:00Z"/>
        </w:rPr>
        <w:pPrChange w:id="218" w:author="MARCIO BALOTIN" w:date="2018-04-10T21:38:00Z">
          <w:pPr>
            <w:pStyle w:val="Ttulo1"/>
          </w:pPr>
        </w:pPrChange>
      </w:pPr>
      <w:ins w:id="219" w:author="MARCIO BALOTIN" w:date="2018-04-10T21:38:00Z">
        <w:r>
          <w:t xml:space="preserve">Stakeholder </w:t>
        </w:r>
        <w:proofErr w:type="spellStart"/>
        <w:r>
          <w:t>devem</w:t>
        </w:r>
        <w:proofErr w:type="spellEnd"/>
        <w:r>
          <w:t xml:space="preserve"> </w:t>
        </w:r>
        <w:proofErr w:type="spellStart"/>
        <w:r>
          <w:t>estar</w:t>
        </w:r>
        <w:proofErr w:type="spellEnd"/>
        <w:r>
          <w:t xml:space="preserve"> </w:t>
        </w:r>
        <w:proofErr w:type="spellStart"/>
        <w:r>
          <w:t>cientes</w:t>
        </w:r>
        <w:proofErr w:type="spellEnd"/>
        <w:r>
          <w:t xml:space="preserve"> dos </w:t>
        </w:r>
        <w:proofErr w:type="spellStart"/>
        <w:r>
          <w:t>custos</w:t>
        </w:r>
        <w:proofErr w:type="spellEnd"/>
        <w:r>
          <w:t xml:space="preserve"> e tempo </w:t>
        </w:r>
        <w:proofErr w:type="spellStart"/>
        <w:r>
          <w:t>envolvidos</w:t>
        </w:r>
        <w:proofErr w:type="spellEnd"/>
        <w:r>
          <w:t>;</w:t>
        </w:r>
      </w:ins>
    </w:p>
    <w:p w:rsidR="00555EC9" w:rsidDel="00555EC9" w:rsidRDefault="00555EC9">
      <w:pPr>
        <w:pStyle w:val="PargrafodaLista"/>
        <w:numPr>
          <w:ilvl w:val="0"/>
          <w:numId w:val="27"/>
          <w:numberingChange w:id="220" w:author="rbalduino" w:date="2006-09-14T14:45:00Z" w:original=""/>
        </w:numPr>
        <w:rPr>
          <w:del w:id="221" w:author="MARCIO BALOTIN" w:date="2018-04-10T21:38:00Z"/>
        </w:rPr>
        <w:pPrChange w:id="222" w:author="MARCIO BALOTIN" w:date="2018-04-10T21:38:00Z">
          <w:pPr>
            <w:pStyle w:val="Corpodetexto"/>
            <w:numPr>
              <w:numId w:val="23"/>
            </w:numPr>
            <w:tabs>
              <w:tab w:val="num" w:pos="1440"/>
            </w:tabs>
            <w:ind w:left="1440" w:hanging="360"/>
          </w:pPr>
        </w:pPrChange>
      </w:pPr>
      <w:ins w:id="223" w:author="MARCIO BALOTIN" w:date="2018-04-10T21:38:00Z">
        <w:r>
          <w:t xml:space="preserve">A </w:t>
        </w:r>
        <w:proofErr w:type="spellStart"/>
        <w:r>
          <w:t>solução</w:t>
        </w:r>
        <w:proofErr w:type="spellEnd"/>
        <w:r>
          <w:t xml:space="preserve"> </w:t>
        </w:r>
        <w:proofErr w:type="spellStart"/>
        <w:r>
          <w:t>deve</w:t>
        </w:r>
        <w:proofErr w:type="spellEnd"/>
        <w:r>
          <w:t xml:space="preserve"> </w:t>
        </w:r>
        <w:proofErr w:type="spellStart"/>
        <w:r>
          <w:t>ser</w:t>
        </w:r>
        <w:proofErr w:type="spellEnd"/>
        <w:r>
          <w:t xml:space="preserve"> </w:t>
        </w:r>
        <w:proofErr w:type="spellStart"/>
        <w:r>
          <w:t>direcionada</w:t>
        </w:r>
        <w:proofErr w:type="spellEnd"/>
        <w:r>
          <w:t xml:space="preserve"> </w:t>
        </w:r>
        <w:proofErr w:type="spellStart"/>
        <w:r>
          <w:t>pelo</w:t>
        </w:r>
        <w:proofErr w:type="spellEnd"/>
        <w:r>
          <w:t xml:space="preserve"> </w:t>
        </w:r>
        <w:proofErr w:type="spellStart"/>
        <w:r>
          <w:t>arquiteto</w:t>
        </w:r>
        <w:proofErr w:type="spellEnd"/>
        <w:r>
          <w:t xml:space="preserve"> e </w:t>
        </w:r>
        <w:proofErr w:type="spellStart"/>
        <w:r>
          <w:t>desenvolvedor</w:t>
        </w:r>
        <w:proofErr w:type="spellEnd"/>
        <w:r>
          <w:t>.</w:t>
        </w:r>
      </w:ins>
    </w:p>
    <w:p w:rsidR="00555EC9" w:rsidRPr="00555EC9" w:rsidRDefault="00555EC9">
      <w:pPr>
        <w:pStyle w:val="PargrafodaLista"/>
        <w:numPr>
          <w:ilvl w:val="0"/>
          <w:numId w:val="27"/>
        </w:numPr>
        <w:rPr>
          <w:ins w:id="224" w:author="MARCIO BALOTIN" w:date="2018-04-10T21:38:00Z"/>
          <w:b/>
          <w:rPrChange w:id="225" w:author="MARCIO BALOTIN" w:date="2018-04-10T21:37:00Z">
            <w:rPr>
              <w:ins w:id="226" w:author="MARCIO BALOTIN" w:date="2018-04-10T21:38:00Z"/>
              <w:b w:val="0"/>
            </w:rPr>
          </w:rPrChange>
        </w:rPr>
        <w:pPrChange w:id="227" w:author="MARCIO BALOTIN" w:date="2018-04-10T21:38:00Z">
          <w:pPr>
            <w:pStyle w:val="Ttulo1"/>
          </w:pPr>
        </w:pPrChange>
      </w:pPr>
    </w:p>
    <w:p w:rsidR="00A15332" w:rsidDel="008E62B6" w:rsidRDefault="00A15332">
      <w:pPr>
        <w:pStyle w:val="PargrafodaLista"/>
        <w:rPr>
          <w:del w:id="228" w:author="MARCIO BALOTIN" w:date="2018-03-20T22:13:00Z"/>
        </w:rPr>
        <w:pPrChange w:id="229" w:author="MARCIO BALOTIN" w:date="2018-04-10T21:38:00Z">
          <w:pPr>
            <w:pStyle w:val="InfoBlue"/>
          </w:pPr>
        </w:pPrChange>
      </w:pPr>
      <w:del w:id="230" w:author="MARCIO BALOTIN" w:date="2018-04-10T21:37:00Z">
        <w:r w:rsidDel="00555EC9">
          <w:delText>[A brief description of how to evaluate that the high-level objectives were met]</w:delText>
        </w:r>
      </w:del>
    </w:p>
    <w:p w:rsidR="000561FC" w:rsidRPr="000561FC" w:rsidDel="008E62B6" w:rsidRDefault="000561FC">
      <w:pPr>
        <w:pStyle w:val="PargrafodaLista"/>
        <w:numPr>
          <w:numberingChange w:id="231" w:author="rbalduino" w:date="2006-09-14T14:45:00Z" w:original=""/>
        </w:numPr>
        <w:rPr>
          <w:del w:id="232" w:author="MARCIO BALOTIN" w:date="2018-03-20T22:13:00Z"/>
          <w:i/>
          <w:iCs/>
          <w:color w:val="0000FF"/>
        </w:rPr>
        <w:pPrChange w:id="233" w:author="MARCIO BALOTIN" w:date="2018-04-10T21:38:00Z">
          <w:pPr>
            <w:pStyle w:val="Corpodetexto"/>
            <w:numPr>
              <w:numId w:val="23"/>
            </w:numPr>
            <w:tabs>
              <w:tab w:val="num" w:pos="1440"/>
            </w:tabs>
            <w:ind w:left="1440" w:hanging="360"/>
          </w:pPr>
        </w:pPrChange>
      </w:pPr>
      <w:del w:id="234" w:author="MARCIO BALOTIN" w:date="2018-03-20T22:13:00Z">
        <w:r w:rsidRPr="000561FC" w:rsidDel="008E62B6">
          <w:rPr>
            <w:i/>
            <w:iCs/>
            <w:color w:val="0000FF"/>
          </w:rPr>
          <w:delText xml:space="preserve">97% of </w:delText>
        </w:r>
        <w:r w:rsidR="00DB3AE9" w:rsidDel="008E62B6">
          <w:rPr>
            <w:i/>
            <w:iCs/>
            <w:color w:val="0000FF"/>
          </w:rPr>
          <w:delText xml:space="preserve">system-level </w:delText>
        </w:r>
        <w:r w:rsidRPr="000561FC" w:rsidDel="008E62B6">
          <w:rPr>
            <w:i/>
            <w:iCs/>
            <w:color w:val="0000FF"/>
          </w:rPr>
          <w:delText>test cases passed.</w:delText>
        </w:r>
      </w:del>
    </w:p>
    <w:p w:rsidR="000561FC" w:rsidRPr="000561FC" w:rsidDel="008E62B6" w:rsidRDefault="000561FC">
      <w:pPr>
        <w:pStyle w:val="PargrafodaLista"/>
        <w:numPr>
          <w:numberingChange w:id="235" w:author="rbalduino" w:date="2006-09-14T14:45:00Z" w:original=""/>
        </w:numPr>
        <w:rPr>
          <w:del w:id="236" w:author="MARCIO BALOTIN" w:date="2018-03-20T22:13:00Z"/>
          <w:i/>
          <w:iCs/>
          <w:color w:val="0000FF"/>
        </w:rPr>
        <w:pPrChange w:id="237" w:author="MARCIO BALOTIN" w:date="2018-04-10T21:38:00Z">
          <w:pPr>
            <w:pStyle w:val="Corpodetexto"/>
            <w:numPr>
              <w:numId w:val="23"/>
            </w:numPr>
            <w:tabs>
              <w:tab w:val="num" w:pos="1440"/>
            </w:tabs>
            <w:ind w:left="1440" w:hanging="360"/>
          </w:pPr>
        </w:pPrChange>
      </w:pPr>
      <w:del w:id="238" w:author="MARCIO BALOTIN" w:date="2018-03-20T22:13:00Z">
        <w:r w:rsidRPr="000561FC" w:rsidDel="008E62B6">
          <w:rPr>
            <w:i/>
            <w:iCs/>
            <w:color w:val="0000FF"/>
          </w:rPr>
          <w:delText>Walkthrough of iteration build with department X and Y receive favorable response.</w:delText>
        </w:r>
      </w:del>
    </w:p>
    <w:p w:rsidR="000561FC" w:rsidRPr="008E62B6" w:rsidDel="008E62B6" w:rsidRDefault="000561FC">
      <w:pPr>
        <w:pStyle w:val="PargrafodaLista"/>
        <w:numPr>
          <w:numberingChange w:id="239" w:author="rbalduino" w:date="2006-09-14T14:45:00Z" w:original=""/>
        </w:numPr>
        <w:rPr>
          <w:del w:id="240" w:author="MARCIO BALOTIN" w:date="2018-03-20T22:13:00Z"/>
          <w:color w:val="0000FF"/>
          <w:rPrChange w:id="241" w:author="MARCIO BALOTIN" w:date="2018-03-20T22:12:00Z">
            <w:rPr>
              <w:del w:id="242" w:author="MARCIO BALOTIN" w:date="2018-03-20T22:13:00Z"/>
              <w:i/>
              <w:iCs/>
              <w:color w:val="0000FF"/>
            </w:rPr>
          </w:rPrChange>
        </w:rPr>
        <w:pPrChange w:id="243" w:author="MARCIO BALOTIN" w:date="2018-04-10T21:38:00Z">
          <w:pPr>
            <w:pStyle w:val="Corpodetexto"/>
            <w:numPr>
              <w:numId w:val="23"/>
            </w:numPr>
            <w:tabs>
              <w:tab w:val="num" w:pos="1440"/>
            </w:tabs>
            <w:ind w:left="1440" w:hanging="360"/>
          </w:pPr>
        </w:pPrChange>
      </w:pPr>
      <w:del w:id="244" w:author="MARCIO BALOTIN" w:date="2018-03-20T22:13:00Z">
        <w:r w:rsidRPr="000561FC" w:rsidDel="008E62B6">
          <w:rPr>
            <w:i/>
            <w:iCs/>
            <w:color w:val="0000FF"/>
          </w:rPr>
          <w:delText>Favorable response to technical demo at EXPOWEST</w:delText>
        </w:r>
        <w:r w:rsidDel="008E62B6">
          <w:rPr>
            <w:i/>
            <w:iCs/>
            <w:color w:val="0000FF"/>
          </w:rPr>
          <w:delText>.</w:delText>
        </w:r>
      </w:del>
    </w:p>
    <w:p w:rsidR="008E62B6" w:rsidDel="00555EC9" w:rsidRDefault="008E62B6">
      <w:pPr>
        <w:pStyle w:val="PargrafodaLista"/>
        <w:numPr>
          <w:numberingChange w:id="245" w:author="rbalduino" w:date="2006-09-14T14:45:00Z" w:original=""/>
        </w:numPr>
        <w:rPr>
          <w:del w:id="246" w:author="MARCIO BALOTIN" w:date="2018-04-10T21:37:00Z"/>
        </w:rPr>
        <w:pPrChange w:id="247" w:author="MARCIO BALOTIN" w:date="2018-04-10T21:38:00Z">
          <w:pPr>
            <w:pStyle w:val="Corpodetexto"/>
            <w:numPr>
              <w:numId w:val="23"/>
            </w:numPr>
            <w:tabs>
              <w:tab w:val="num" w:pos="1440"/>
            </w:tabs>
            <w:ind w:left="1440" w:hanging="360"/>
          </w:pPr>
        </w:pPrChange>
      </w:pPr>
    </w:p>
    <w:p w:rsidR="008E62B6" w:rsidRPr="008E62B6" w:rsidDel="008E62B6" w:rsidRDefault="008E62B6">
      <w:pPr>
        <w:pStyle w:val="PargrafodaLista"/>
        <w:numPr>
          <w:numberingChange w:id="248" w:author="rbalduino" w:date="2006-09-14T14:45:00Z" w:original=""/>
        </w:numPr>
        <w:rPr>
          <w:del w:id="249" w:author="MARCIO BALOTIN" w:date="2018-03-20T22:14:00Z"/>
          <w:color w:val="0000FF"/>
        </w:rPr>
        <w:pPrChange w:id="250" w:author="MARCIO BALOTIN" w:date="2018-04-10T21:38:00Z">
          <w:pPr>
            <w:pStyle w:val="Corpodetexto"/>
            <w:numPr>
              <w:numId w:val="23"/>
            </w:numPr>
            <w:tabs>
              <w:tab w:val="num" w:pos="1440"/>
            </w:tabs>
            <w:ind w:left="1440" w:hanging="360"/>
          </w:pPr>
        </w:pPrChange>
      </w:pPr>
    </w:p>
    <w:p w:rsidR="008E62B6" w:rsidRPr="000561FC" w:rsidRDefault="008E62B6">
      <w:pPr>
        <w:pStyle w:val="PargrafodaLista"/>
        <w:numPr>
          <w:numberingChange w:id="251" w:author="rbalduino" w:date="2006-09-14T14:45:00Z" w:original=""/>
        </w:numPr>
        <w:rPr>
          <w:color w:val="0000FF"/>
        </w:rPr>
        <w:pPrChange w:id="252" w:author="MARCIO BALOTIN" w:date="2018-04-10T21:38:00Z">
          <w:pPr>
            <w:pStyle w:val="Corpodetexto"/>
            <w:numPr>
              <w:numId w:val="23"/>
            </w:numPr>
            <w:tabs>
              <w:tab w:val="num" w:pos="1440"/>
            </w:tabs>
            <w:ind w:left="1440" w:hanging="360"/>
          </w:pPr>
        </w:pPrChange>
      </w:pPr>
    </w:p>
    <w:sectPr w:rsidR="008E62B6" w:rsidRPr="000561F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CED" w:rsidRDefault="00C94CED">
      <w:pPr>
        <w:spacing w:line="240" w:lineRule="auto"/>
      </w:pPr>
      <w:r>
        <w:separator/>
      </w:r>
    </w:p>
  </w:endnote>
  <w:endnote w:type="continuationSeparator" w:id="0">
    <w:p w:rsidR="00C94CED" w:rsidRDefault="00C94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937">
      <w:tc>
        <w:tcPr>
          <w:tcW w:w="3162" w:type="dxa"/>
          <w:tcBorders>
            <w:top w:val="nil"/>
            <w:left w:val="nil"/>
            <w:bottom w:val="nil"/>
            <w:right w:val="nil"/>
          </w:tcBorders>
        </w:tcPr>
        <w:p w:rsidR="009D6937" w:rsidRDefault="009D6937">
          <w:pPr>
            <w:ind w:right="360"/>
          </w:pPr>
          <w:r>
            <w:t>Confidential</w:t>
          </w:r>
        </w:p>
      </w:tc>
      <w:tc>
        <w:tcPr>
          <w:tcW w:w="3162" w:type="dxa"/>
          <w:tcBorders>
            <w:top w:val="nil"/>
            <w:left w:val="nil"/>
            <w:bottom w:val="nil"/>
            <w:right w:val="nil"/>
          </w:tcBorders>
        </w:tcPr>
        <w:p w:rsidR="009D6937" w:rsidRDefault="009D6937">
          <w:pPr>
            <w:jc w:val="center"/>
          </w:pPr>
          <w:r>
            <w:sym w:font="Symbol" w:char="F0D3"/>
          </w:r>
          <w:fldSimple w:instr=" DOCPROPERTY &quot;Company&quot;  \* MERGEFORMAT ">
            <w:r w:rsidR="00241C30">
              <w:t>&lt;Company Name&gt;</w:t>
            </w:r>
          </w:fldSimple>
          <w:r>
            <w:t xml:space="preserve">, </w:t>
          </w:r>
          <w:r>
            <w:fldChar w:fldCharType="begin"/>
          </w:r>
          <w:r>
            <w:instrText xml:space="preserve"> DATE \@ "yyyy" </w:instrText>
          </w:r>
          <w:r>
            <w:fldChar w:fldCharType="separate"/>
          </w:r>
          <w:r w:rsidR="00D03C96">
            <w:rPr>
              <w:noProof/>
            </w:rPr>
            <w:t>2018</w:t>
          </w:r>
          <w:r>
            <w:fldChar w:fldCharType="end"/>
          </w:r>
        </w:p>
      </w:tc>
      <w:tc>
        <w:tcPr>
          <w:tcW w:w="3162" w:type="dxa"/>
          <w:tcBorders>
            <w:top w:val="nil"/>
            <w:left w:val="nil"/>
            <w:bottom w:val="nil"/>
            <w:right w:val="nil"/>
          </w:tcBorders>
        </w:tcPr>
        <w:p w:rsidR="009D6937" w:rsidRDefault="009D69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03C96">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03C96">
            <w:rPr>
              <w:rStyle w:val="Nmerodepgina"/>
              <w:noProof/>
            </w:rPr>
            <w:t>1</w:t>
          </w:r>
          <w:r>
            <w:rPr>
              <w:rStyle w:val="Nmerodepgina"/>
            </w:rPr>
            <w:fldChar w:fldCharType="end"/>
          </w:r>
        </w:p>
      </w:tc>
    </w:tr>
  </w:tbl>
  <w:p w:rsidR="009D6937" w:rsidRDefault="009D69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CED" w:rsidRDefault="00C94CED">
      <w:pPr>
        <w:spacing w:line="240" w:lineRule="auto"/>
      </w:pPr>
      <w:r>
        <w:separator/>
      </w:r>
    </w:p>
  </w:footnote>
  <w:footnote w:type="continuationSeparator" w:id="0">
    <w:p w:rsidR="00C94CED" w:rsidRDefault="00C94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6937">
      <w:tc>
        <w:tcPr>
          <w:tcW w:w="6379" w:type="dxa"/>
        </w:tcPr>
        <w:p w:rsidR="008B0538" w:rsidRDefault="008B0538" w:rsidP="008B0538">
          <w:pPr>
            <w:pStyle w:val="Cabealho"/>
            <w:tabs>
              <w:tab w:val="clear" w:pos="4320"/>
              <w:tab w:val="clear" w:pos="8640"/>
            </w:tabs>
          </w:pPr>
          <w:proofErr w:type="spellStart"/>
          <w:ins w:id="253" w:author="MARCIO BALOTIN" w:date="2018-03-20T21:40:00Z">
            <w:r>
              <w:t>WattaFood</w:t>
            </w:r>
          </w:ins>
          <w:proofErr w:type="spellEnd"/>
          <w:del w:id="254" w:author="MARCIO BALOTIN" w:date="2018-03-20T21:40:00Z">
            <w:r w:rsidR="009D6937" w:rsidDel="008B0538">
              <w:fldChar w:fldCharType="begin"/>
            </w:r>
            <w:r w:rsidR="009D6937" w:rsidDel="008B0538">
              <w:delInstrText xml:space="preserve"> SUBJECT  \* MERGEFORMAT </w:delInstrText>
            </w:r>
            <w:r w:rsidR="009D6937" w:rsidDel="008B0538">
              <w:fldChar w:fldCharType="separate"/>
            </w:r>
            <w:r w:rsidR="00241C30" w:rsidDel="008B0538">
              <w:delText>&lt;Project Name&gt;</w:delText>
            </w:r>
            <w:r w:rsidR="009D6937" w:rsidDel="008B0538">
              <w:fldChar w:fldCharType="end"/>
            </w:r>
          </w:del>
        </w:p>
      </w:tc>
      <w:tc>
        <w:tcPr>
          <w:tcW w:w="3179" w:type="dxa"/>
        </w:tcPr>
        <w:p w:rsidR="009D6937" w:rsidRDefault="009D6937">
          <w:pPr>
            <w:tabs>
              <w:tab w:val="left" w:pos="1135"/>
            </w:tabs>
            <w:spacing w:before="40"/>
            <w:ind w:right="68"/>
          </w:pPr>
        </w:p>
      </w:tc>
    </w:tr>
    <w:tr w:rsidR="009D6937">
      <w:tc>
        <w:tcPr>
          <w:tcW w:w="6379" w:type="dxa"/>
        </w:tcPr>
        <w:p w:rsidR="009D6937" w:rsidRDefault="000E05E9">
          <w:fldSimple w:instr=" TITLE  \* MERGEFORMAT ">
            <w:r w:rsidR="00241C30">
              <w:t>Iteration Plan</w:t>
            </w:r>
          </w:fldSimple>
        </w:p>
      </w:tc>
      <w:tc>
        <w:tcPr>
          <w:tcW w:w="3179" w:type="dxa"/>
        </w:tcPr>
        <w:p w:rsidR="009D6937" w:rsidRDefault="009D6937">
          <w:r>
            <w:t xml:space="preserve">  Date:  </w:t>
          </w:r>
          <w:del w:id="255" w:author="MARCIO BALOTIN" w:date="2018-03-20T21:41:00Z">
            <w:r w:rsidDel="008B0538">
              <w:delText>&lt;dd/mmm/yy&gt;</w:delText>
            </w:r>
          </w:del>
          <w:ins w:id="256" w:author="MARCIO BALOTIN" w:date="2018-03-20T21:41:00Z">
            <w:r w:rsidR="008B0538">
              <w:t>20/03/2018</w:t>
            </w:r>
          </w:ins>
        </w:p>
      </w:tc>
    </w:tr>
  </w:tbl>
  <w:p w:rsidR="009D6937" w:rsidRDefault="009D69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7D6C65"/>
    <w:multiLevelType w:val="hybridMultilevel"/>
    <w:tmpl w:val="F12CC0F0"/>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F74874"/>
    <w:multiLevelType w:val="hybridMultilevel"/>
    <w:tmpl w:val="0C2E7F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CE27D3"/>
    <w:multiLevelType w:val="hybridMultilevel"/>
    <w:tmpl w:val="25EA0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C33F3E"/>
    <w:multiLevelType w:val="hybridMultilevel"/>
    <w:tmpl w:val="3FB6910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AC2B00"/>
    <w:multiLevelType w:val="multilevel"/>
    <w:tmpl w:val="A636EF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9"/>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1"/>
  </w:num>
  <w:num w:numId="13">
    <w:abstractNumId w:val="22"/>
  </w:num>
  <w:num w:numId="14">
    <w:abstractNumId w:val="10"/>
  </w:num>
  <w:num w:numId="15">
    <w:abstractNumId w:val="4"/>
  </w:num>
  <w:num w:numId="16">
    <w:abstractNumId w:val="21"/>
  </w:num>
  <w:num w:numId="17">
    <w:abstractNumId w:val="16"/>
  </w:num>
  <w:num w:numId="18">
    <w:abstractNumId w:val="7"/>
  </w:num>
  <w:num w:numId="19">
    <w:abstractNumId w:val="14"/>
  </w:num>
  <w:num w:numId="20">
    <w:abstractNumId w:val="8"/>
  </w:num>
  <w:num w:numId="21">
    <w:abstractNumId w:val="20"/>
  </w:num>
  <w:num w:numId="22">
    <w:abstractNumId w:val="15"/>
  </w:num>
  <w:num w:numId="23">
    <w:abstractNumId w:val="18"/>
  </w:num>
  <w:num w:numId="24">
    <w:abstractNumId w:val="5"/>
  </w:num>
  <w:num w:numId="25">
    <w:abstractNumId w:val="6"/>
  </w:num>
  <w:num w:numId="26">
    <w:abstractNumId w:val="23"/>
  </w:num>
  <w:num w:numId="2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O BALOTIN">
    <w15:presenceInfo w15:providerId="AD" w15:userId="S-1-5-21-602162358-1580818891-839522115-790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561FC"/>
    <w:rsid w:val="000E05E9"/>
    <w:rsid w:val="00241C30"/>
    <w:rsid w:val="003C7438"/>
    <w:rsid w:val="00555EC9"/>
    <w:rsid w:val="006357C5"/>
    <w:rsid w:val="0087320D"/>
    <w:rsid w:val="008B0538"/>
    <w:rsid w:val="008E62B6"/>
    <w:rsid w:val="009D6937"/>
    <w:rsid w:val="00A15332"/>
    <w:rsid w:val="00AC5C10"/>
    <w:rsid w:val="00C72CDA"/>
    <w:rsid w:val="00C93D0D"/>
    <w:rsid w:val="00C94CED"/>
    <w:rsid w:val="00D03C96"/>
    <w:rsid w:val="00DB3AE9"/>
    <w:rsid w:val="00FB1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86B6F"/>
  <w15:chartTrackingRefBased/>
  <w15:docId w15:val="{EB4849EA-06F0-42C3-A592-0691730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rFonts w:ascii="Times" w:hAnsi="Times"/>
      <w:i/>
      <w:vanish/>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basedOn w:val="Fontepargpadro"/>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styleId="PargrafodaLista">
    <w:name w:val="List Paragraph"/>
    <w:basedOn w:val="Normal"/>
    <w:uiPriority w:val="34"/>
    <w:qFormat/>
    <w:rsid w:val="00555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330</Words>
  <Characters>1783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facin2018</dc:creator>
  <cp:keywords/>
  <dc:description/>
  <cp:lastModifiedBy>MARCIO BALOTIN</cp:lastModifiedBy>
  <cp:revision>4</cp:revision>
  <cp:lastPrinted>1900-01-01T02:00:00Z</cp:lastPrinted>
  <dcterms:created xsi:type="dcterms:W3CDTF">2018-03-21T00:40:00Z</dcterms:created>
  <dcterms:modified xsi:type="dcterms:W3CDTF">2018-04-11T01:19:00Z</dcterms:modified>
</cp:coreProperties>
</file>